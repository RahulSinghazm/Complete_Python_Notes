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395" w:rsidRPr="00E73395" w:rsidRDefault="00E73395" w:rsidP="00E73395">
      <w:pPr>
        <w:shd w:val="clear" w:color="auto" w:fill="FFFFFF"/>
        <w:spacing w:before="408" w:after="84" w:line="240" w:lineRule="auto"/>
        <w:outlineLvl w:val="1"/>
        <w:rPr>
          <w:rFonts w:ascii="Verdana" w:eastAsia="Times New Roman" w:hAnsi="Verdana" w:cs="Times New Roman"/>
          <w:color w:val="000000"/>
          <w:spacing w:val="6"/>
          <w:sz w:val="36"/>
          <w:szCs w:val="36"/>
        </w:rPr>
      </w:pPr>
      <w:r w:rsidRPr="00E73395">
        <w:rPr>
          <w:rFonts w:ascii="Verdana" w:eastAsia="Times New Roman" w:hAnsi="Verdana" w:cs="Times New Roman"/>
          <w:color w:val="000000"/>
          <w:spacing w:val="6"/>
          <w:sz w:val="36"/>
          <w:szCs w:val="36"/>
        </w:rPr>
        <w:t>Syntax of Function</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00"/>
          <w:spacing w:val="6"/>
          <w:sz w:val="17"/>
          <w:szCs w:val="17"/>
        </w:rPr>
        <w:t>def function_name(parameters):</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00"/>
          <w:spacing w:val="6"/>
          <w:sz w:val="17"/>
          <w:szCs w:val="17"/>
        </w:rPr>
        <w:t xml:space="preserve">   """docstring"""</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00"/>
          <w:spacing w:val="6"/>
          <w:sz w:val="17"/>
          <w:szCs w:val="17"/>
        </w:rPr>
        <w:t xml:space="preserve">   statement(s)</w:t>
      </w:r>
    </w:p>
    <w:p w:rsidR="00E73395" w:rsidRPr="00E73395" w:rsidRDefault="00E73395" w:rsidP="00E73395">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Above shown is a function definition which consists of following components.</w:t>
      </w:r>
    </w:p>
    <w:p w:rsidR="00E73395" w:rsidRPr="00E73395" w:rsidRDefault="00E73395" w:rsidP="00E73395">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Keyword</w:t>
      </w:r>
      <w:r w:rsidRPr="00E73395">
        <w:rPr>
          <w:rFonts w:ascii="Verdana" w:eastAsia="Times New Roman" w:hAnsi="Verdana" w:cs="Times New Roman"/>
          <w:color w:val="000000"/>
          <w:spacing w:val="6"/>
          <w:sz w:val="17"/>
        </w:rPr>
        <w:t> </w:t>
      </w:r>
      <w:r w:rsidRPr="00E73395">
        <w:rPr>
          <w:rFonts w:ascii="Roboto" w:eastAsia="Times New Roman" w:hAnsi="Roboto" w:cs="Courier New"/>
          <w:color w:val="000000"/>
          <w:spacing w:val="6"/>
          <w:sz w:val="16"/>
        </w:rPr>
        <w:t>def</w:t>
      </w:r>
      <w:r w:rsidRPr="00E73395">
        <w:rPr>
          <w:rFonts w:ascii="Verdana" w:eastAsia="Times New Roman" w:hAnsi="Verdana" w:cs="Times New Roman"/>
          <w:color w:val="000000"/>
          <w:spacing w:val="6"/>
          <w:sz w:val="17"/>
        </w:rPr>
        <w:t> </w:t>
      </w:r>
      <w:r w:rsidRPr="00E73395">
        <w:rPr>
          <w:rFonts w:ascii="Verdana" w:eastAsia="Times New Roman" w:hAnsi="Verdana" w:cs="Times New Roman"/>
          <w:color w:val="000000"/>
          <w:spacing w:val="6"/>
          <w:sz w:val="17"/>
          <w:szCs w:val="17"/>
        </w:rPr>
        <w:t>marks the start of function header.</w:t>
      </w:r>
    </w:p>
    <w:p w:rsidR="00E73395" w:rsidRPr="00E73395" w:rsidRDefault="00E73395" w:rsidP="00E73395">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A function name to uniquely identify it. Function naming follows the same</w:t>
      </w:r>
      <w:r w:rsidRPr="00E73395">
        <w:rPr>
          <w:rFonts w:ascii="Verdana" w:eastAsia="Times New Roman" w:hAnsi="Verdana" w:cs="Times New Roman"/>
          <w:color w:val="000000"/>
          <w:spacing w:val="6"/>
          <w:sz w:val="17"/>
        </w:rPr>
        <w:t> </w:t>
      </w:r>
      <w:hyperlink r:id="rId5" w:anchor="rules" w:tooltip="Identifier Rule in Python" w:history="1">
        <w:r w:rsidRPr="00E73395">
          <w:rPr>
            <w:rFonts w:ascii="Verdana" w:eastAsia="Times New Roman" w:hAnsi="Verdana" w:cs="Times New Roman"/>
            <w:color w:val="4169E1"/>
            <w:spacing w:val="6"/>
            <w:sz w:val="17"/>
            <w:u w:val="single"/>
          </w:rPr>
          <w:t>rules of writing identifiers in Python</w:t>
        </w:r>
      </w:hyperlink>
      <w:r w:rsidRPr="00E73395">
        <w:rPr>
          <w:rFonts w:ascii="Verdana" w:eastAsia="Times New Roman" w:hAnsi="Verdana" w:cs="Times New Roman"/>
          <w:color w:val="000000"/>
          <w:spacing w:val="6"/>
          <w:sz w:val="17"/>
          <w:szCs w:val="17"/>
        </w:rPr>
        <w:t>.</w:t>
      </w:r>
    </w:p>
    <w:p w:rsidR="00E73395" w:rsidRPr="00E73395" w:rsidRDefault="00E73395" w:rsidP="00E73395">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Parameters (arguments) through which we pass values to a function. They are optional.</w:t>
      </w:r>
    </w:p>
    <w:p w:rsidR="00E73395" w:rsidRPr="00E73395" w:rsidRDefault="00E73395" w:rsidP="00E73395">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A colon (:) to mark the end of function header.</w:t>
      </w:r>
    </w:p>
    <w:p w:rsidR="00E73395" w:rsidRPr="00E73395" w:rsidRDefault="00E73395" w:rsidP="00E73395">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Optional documentation string (docstring) to describe what the function does.</w:t>
      </w:r>
    </w:p>
    <w:p w:rsidR="00E73395" w:rsidRPr="00E73395" w:rsidRDefault="00E73395" w:rsidP="00E73395">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One or more valid python statements that make up the function body. Statements must have same indentation level (usually 4 spaces).</w:t>
      </w:r>
    </w:p>
    <w:p w:rsidR="00E73395" w:rsidRPr="00E73395" w:rsidRDefault="00E73395" w:rsidP="00E73395">
      <w:pPr>
        <w:numPr>
          <w:ilvl w:val="0"/>
          <w:numId w:val="1"/>
        </w:numPr>
        <w:shd w:val="clear" w:color="auto" w:fill="FFFFFF"/>
        <w:spacing w:before="100" w:beforeAutospacing="1" w:after="101" w:line="241" w:lineRule="atLeast"/>
        <w:rPr>
          <w:rFonts w:ascii="Verdana" w:eastAsia="Times New Roman" w:hAnsi="Verdana" w:cs="Times New Roman"/>
          <w:color w:val="000000"/>
          <w:spacing w:val="6"/>
          <w:sz w:val="17"/>
          <w:szCs w:val="17"/>
        </w:rPr>
      </w:pPr>
      <w:r w:rsidRPr="00E73395">
        <w:rPr>
          <w:rFonts w:ascii="Verdana" w:eastAsia="Times New Roman" w:hAnsi="Verdana" w:cs="Times New Roman"/>
          <w:color w:val="000000"/>
          <w:spacing w:val="6"/>
          <w:sz w:val="17"/>
          <w:szCs w:val="17"/>
        </w:rPr>
        <w:t>An optional</w:t>
      </w:r>
      <w:r w:rsidRPr="00E73395">
        <w:rPr>
          <w:rFonts w:ascii="Verdana" w:eastAsia="Times New Roman" w:hAnsi="Verdana" w:cs="Times New Roman"/>
          <w:color w:val="000000"/>
          <w:spacing w:val="6"/>
          <w:sz w:val="17"/>
        </w:rPr>
        <w:t> </w:t>
      </w:r>
      <w:r w:rsidRPr="00E73395">
        <w:rPr>
          <w:rFonts w:ascii="Roboto" w:eastAsia="Times New Roman" w:hAnsi="Roboto" w:cs="Courier New"/>
          <w:color w:val="000000"/>
          <w:spacing w:val="6"/>
          <w:sz w:val="16"/>
        </w:rPr>
        <w:t>return</w:t>
      </w:r>
      <w:r w:rsidRPr="00E73395">
        <w:rPr>
          <w:rFonts w:ascii="Verdana" w:eastAsia="Times New Roman" w:hAnsi="Verdana" w:cs="Times New Roman"/>
          <w:color w:val="000000"/>
          <w:spacing w:val="6"/>
          <w:sz w:val="17"/>
        </w:rPr>
        <w:t> </w:t>
      </w:r>
      <w:r w:rsidRPr="00E73395">
        <w:rPr>
          <w:rFonts w:ascii="Verdana" w:eastAsia="Times New Roman" w:hAnsi="Verdana" w:cs="Times New Roman"/>
          <w:color w:val="000000"/>
          <w:spacing w:val="6"/>
          <w:sz w:val="17"/>
          <w:szCs w:val="17"/>
        </w:rPr>
        <w:t>statement to return a value from the function.</w:t>
      </w:r>
    </w:p>
    <w:p w:rsidR="00E73395" w:rsidRPr="00E73395" w:rsidRDefault="00E73395" w:rsidP="00E73395">
      <w:pPr>
        <w:shd w:val="clear" w:color="auto" w:fill="FFFFFF"/>
        <w:spacing w:before="408" w:after="84" w:line="240" w:lineRule="auto"/>
        <w:outlineLvl w:val="1"/>
        <w:rPr>
          <w:rFonts w:ascii="Roboto" w:eastAsia="Times New Roman" w:hAnsi="Roboto" w:cs="Times New Roman"/>
          <w:color w:val="000000"/>
          <w:spacing w:val="6"/>
          <w:sz w:val="36"/>
          <w:szCs w:val="36"/>
        </w:rPr>
      </w:pPr>
      <w:r w:rsidRPr="00E73395">
        <w:rPr>
          <w:rFonts w:ascii="Roboto" w:eastAsia="Times New Roman" w:hAnsi="Roboto" w:cs="Times New Roman"/>
          <w:color w:val="000000"/>
          <w:spacing w:val="6"/>
          <w:sz w:val="36"/>
          <w:szCs w:val="36"/>
        </w:rPr>
        <w:t>Example of a function</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8B"/>
          <w:spacing w:val="6"/>
          <w:sz w:val="16"/>
        </w:rPr>
        <w:t>def</w:t>
      </w:r>
      <w:r w:rsidRPr="00E73395">
        <w:rPr>
          <w:rFonts w:ascii="Consolas" w:eastAsia="Times New Roman" w:hAnsi="Consolas" w:cs="Consolas"/>
          <w:color w:val="000000"/>
          <w:spacing w:val="6"/>
          <w:sz w:val="16"/>
        </w:rPr>
        <w:t xml:space="preserve"> greet(name):</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800000"/>
          <w:spacing w:val="6"/>
          <w:sz w:val="16"/>
        </w:rPr>
      </w:pP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800000"/>
          <w:spacing w:val="6"/>
          <w:sz w:val="16"/>
        </w:rPr>
        <w:t>"""This function greets to</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800000"/>
          <w:spacing w:val="6"/>
          <w:sz w:val="16"/>
        </w:rPr>
      </w:pPr>
      <w:r w:rsidRPr="00E73395">
        <w:rPr>
          <w:rFonts w:ascii="Consolas" w:eastAsia="Times New Roman" w:hAnsi="Consolas" w:cs="Consolas"/>
          <w:color w:val="800000"/>
          <w:spacing w:val="6"/>
          <w:sz w:val="16"/>
        </w:rPr>
        <w:t xml:space="preserve">   the person passed in as</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800000"/>
          <w:spacing w:val="6"/>
          <w:sz w:val="16"/>
        </w:rPr>
        <w:t xml:space="preserve">   parameter"""</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00008B"/>
          <w:spacing w:val="6"/>
          <w:sz w:val="16"/>
        </w:rPr>
        <w:t>print</w:t>
      </w:r>
      <w:r w:rsidRPr="00E73395">
        <w:rPr>
          <w:rFonts w:ascii="Consolas" w:eastAsia="Times New Roman" w:hAnsi="Consolas" w:cs="Consolas"/>
          <w:color w:val="000000"/>
          <w:spacing w:val="6"/>
          <w:sz w:val="16"/>
        </w:rPr>
        <w:t>(</w:t>
      </w:r>
      <w:r w:rsidRPr="00E73395">
        <w:rPr>
          <w:rFonts w:ascii="Consolas" w:eastAsia="Times New Roman" w:hAnsi="Consolas" w:cs="Consolas"/>
          <w:color w:val="800000"/>
          <w:spacing w:val="6"/>
          <w:sz w:val="16"/>
        </w:rPr>
        <w:t>"Hello, "</w:t>
      </w:r>
      <w:r w:rsidRPr="00E73395">
        <w:rPr>
          <w:rFonts w:ascii="Consolas" w:eastAsia="Times New Roman" w:hAnsi="Consolas" w:cs="Consolas"/>
          <w:color w:val="000000"/>
          <w:spacing w:val="6"/>
          <w:sz w:val="16"/>
        </w:rPr>
        <w:t xml:space="preserve"> + name + </w:t>
      </w:r>
      <w:r w:rsidRPr="00E73395">
        <w:rPr>
          <w:rFonts w:ascii="Consolas" w:eastAsia="Times New Roman" w:hAnsi="Consolas" w:cs="Consolas"/>
          <w:color w:val="800000"/>
          <w:spacing w:val="6"/>
          <w:sz w:val="16"/>
        </w:rPr>
        <w:t>". Good morning!"</w:t>
      </w:r>
      <w:r w:rsidRPr="00E73395">
        <w:rPr>
          <w:rFonts w:ascii="Consolas" w:eastAsia="Times New Roman" w:hAnsi="Consolas" w:cs="Consolas"/>
          <w:color w:val="000000"/>
          <w:spacing w:val="6"/>
          <w:sz w:val="16"/>
        </w:rPr>
        <w:t>)</w:t>
      </w:r>
    </w:p>
    <w:p w:rsidR="00E73395" w:rsidRPr="00E73395" w:rsidRDefault="00E73395" w:rsidP="00E73395">
      <w:pPr>
        <w:shd w:val="clear" w:color="auto" w:fill="FFFFFF"/>
        <w:spacing w:before="408" w:after="84" w:line="240" w:lineRule="auto"/>
        <w:outlineLvl w:val="1"/>
        <w:rPr>
          <w:rFonts w:ascii="Roboto" w:eastAsia="Times New Roman" w:hAnsi="Roboto" w:cs="Times New Roman"/>
          <w:color w:val="000000"/>
          <w:spacing w:val="6"/>
          <w:sz w:val="36"/>
          <w:szCs w:val="36"/>
        </w:rPr>
      </w:pPr>
      <w:r w:rsidRPr="00E73395">
        <w:rPr>
          <w:rFonts w:ascii="Roboto" w:eastAsia="Times New Roman" w:hAnsi="Roboto" w:cs="Times New Roman"/>
          <w:color w:val="000000"/>
          <w:spacing w:val="6"/>
          <w:sz w:val="36"/>
          <w:szCs w:val="36"/>
        </w:rPr>
        <w:t>Function Call</w:t>
      </w:r>
    </w:p>
    <w:p w:rsidR="00E73395" w:rsidRPr="00E73395" w:rsidRDefault="00E73395" w:rsidP="00E7339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E73395">
        <w:rPr>
          <w:rFonts w:ascii="Roboto" w:eastAsia="Times New Roman" w:hAnsi="Roboto" w:cs="Times New Roman"/>
          <w:color w:val="000000"/>
          <w:spacing w:val="6"/>
          <w:sz w:val="17"/>
          <w:szCs w:val="17"/>
        </w:rPr>
        <w:t>Once we have defined a function, we can call it from another function, program or even the Python prompt. To call a function we simply type the function name with appropriate parameters.</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E73395">
        <w:rPr>
          <w:rFonts w:ascii="Consolas" w:eastAsia="Times New Roman" w:hAnsi="Consolas" w:cs="Consolas"/>
          <w:color w:val="000000"/>
          <w:spacing w:val="6"/>
          <w:sz w:val="17"/>
        </w:rPr>
        <w:t>&gt;&gt;&gt; greet('Paul')</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E73395">
        <w:rPr>
          <w:rFonts w:ascii="Consolas" w:eastAsia="Times New Roman" w:hAnsi="Consolas" w:cs="Consolas"/>
          <w:color w:val="000000"/>
          <w:spacing w:val="6"/>
          <w:sz w:val="17"/>
        </w:rPr>
        <w:lastRenderedPageBreak/>
        <w:t>Hello, Paul. Good morning!</w:t>
      </w:r>
    </w:p>
    <w:p w:rsidR="00E73395" w:rsidRPr="00E73395" w:rsidRDefault="00E73395" w:rsidP="00E73395">
      <w:pPr>
        <w:shd w:val="clear" w:color="auto" w:fill="FFFFFF"/>
        <w:spacing w:before="408" w:after="84" w:line="240" w:lineRule="auto"/>
        <w:outlineLvl w:val="1"/>
        <w:rPr>
          <w:rFonts w:ascii="Roboto" w:eastAsia="Times New Roman" w:hAnsi="Roboto" w:cs="Times New Roman"/>
          <w:color w:val="000000"/>
          <w:spacing w:val="6"/>
          <w:sz w:val="36"/>
          <w:szCs w:val="36"/>
        </w:rPr>
      </w:pPr>
      <w:r w:rsidRPr="00E73395">
        <w:rPr>
          <w:rFonts w:ascii="Roboto" w:eastAsia="Times New Roman" w:hAnsi="Roboto" w:cs="Times New Roman"/>
          <w:color w:val="000000"/>
          <w:spacing w:val="6"/>
          <w:sz w:val="36"/>
          <w:szCs w:val="36"/>
        </w:rPr>
        <w:t>Docstring</w:t>
      </w:r>
    </w:p>
    <w:p w:rsidR="00E73395" w:rsidRPr="00E73395" w:rsidRDefault="00E73395" w:rsidP="00E7339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E73395">
        <w:rPr>
          <w:rFonts w:ascii="Roboto" w:eastAsia="Times New Roman" w:hAnsi="Roboto" w:cs="Times New Roman"/>
          <w:color w:val="000000"/>
          <w:spacing w:val="6"/>
          <w:sz w:val="17"/>
          <w:szCs w:val="17"/>
        </w:rPr>
        <w:t>The first string after the function header is called the docstring and is short for documentation string. It is used to explain in brief, what a function does. Although optional, documentation is a good programming practice. Unless you can remember what you had for dinner last week, always document your code.</w:t>
      </w:r>
    </w:p>
    <w:p w:rsidR="00E73395" w:rsidRPr="00E73395" w:rsidRDefault="00E73395" w:rsidP="00E7339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E73395">
        <w:rPr>
          <w:rFonts w:ascii="Roboto" w:eastAsia="Times New Roman" w:hAnsi="Roboto" w:cs="Times New Roman"/>
          <w:color w:val="000000"/>
          <w:spacing w:val="6"/>
          <w:sz w:val="17"/>
          <w:szCs w:val="17"/>
        </w:rPr>
        <w:t>In the above example, we have a docstring immediately below the function header. We generally use triple quotes so that docstring can extend up to multiple lines. This string is available to us as</w:t>
      </w:r>
      <w:r w:rsidRPr="00E73395">
        <w:rPr>
          <w:rFonts w:ascii="Roboto" w:eastAsia="Times New Roman" w:hAnsi="Roboto" w:cs="Times New Roman"/>
          <w:color w:val="000000"/>
          <w:spacing w:val="6"/>
          <w:sz w:val="17"/>
        </w:rPr>
        <w:t> </w:t>
      </w:r>
      <w:r w:rsidRPr="00E73395">
        <w:rPr>
          <w:rFonts w:ascii="Roboto" w:eastAsia="Times New Roman" w:hAnsi="Roboto" w:cs="Courier New"/>
          <w:color w:val="000000"/>
          <w:spacing w:val="6"/>
          <w:sz w:val="16"/>
        </w:rPr>
        <w:t>__doc__</w:t>
      </w:r>
      <w:r w:rsidRPr="00E73395">
        <w:rPr>
          <w:rFonts w:ascii="Roboto" w:eastAsia="Times New Roman" w:hAnsi="Roboto" w:cs="Times New Roman"/>
          <w:color w:val="000000"/>
          <w:spacing w:val="6"/>
          <w:sz w:val="17"/>
        </w:rPr>
        <w:t> </w:t>
      </w:r>
      <w:r w:rsidRPr="00E73395">
        <w:rPr>
          <w:rFonts w:ascii="Roboto" w:eastAsia="Times New Roman" w:hAnsi="Roboto" w:cs="Times New Roman"/>
          <w:color w:val="000000"/>
          <w:spacing w:val="6"/>
          <w:sz w:val="17"/>
          <w:szCs w:val="17"/>
        </w:rPr>
        <w:t>attribute of the function. For example:</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00"/>
          <w:spacing w:val="6"/>
          <w:sz w:val="16"/>
        </w:rPr>
        <w:t xml:space="preserve">&gt;&gt;&gt; </w:t>
      </w:r>
      <w:r w:rsidRPr="00E73395">
        <w:rPr>
          <w:rFonts w:ascii="Consolas" w:eastAsia="Times New Roman" w:hAnsi="Consolas" w:cs="Consolas"/>
          <w:color w:val="00008B"/>
          <w:spacing w:val="6"/>
          <w:sz w:val="16"/>
        </w:rPr>
        <w:t>print</w:t>
      </w:r>
      <w:r w:rsidRPr="00E73395">
        <w:rPr>
          <w:rFonts w:ascii="Consolas" w:eastAsia="Times New Roman" w:hAnsi="Consolas" w:cs="Consolas"/>
          <w:color w:val="000000"/>
          <w:spacing w:val="6"/>
          <w:sz w:val="16"/>
        </w:rPr>
        <w:t>(greet.__doc__)</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2B91AF"/>
          <w:spacing w:val="6"/>
          <w:sz w:val="16"/>
        </w:rPr>
        <w:t>This</w:t>
      </w: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00008B"/>
          <w:spacing w:val="6"/>
          <w:sz w:val="16"/>
        </w:rPr>
        <w:t>function</w:t>
      </w:r>
      <w:r w:rsidRPr="00E73395">
        <w:rPr>
          <w:rFonts w:ascii="Consolas" w:eastAsia="Times New Roman" w:hAnsi="Consolas" w:cs="Consolas"/>
          <w:color w:val="000000"/>
          <w:spacing w:val="6"/>
          <w:sz w:val="16"/>
        </w:rPr>
        <w:t xml:space="preserve"> greets to</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00"/>
          <w:spacing w:val="6"/>
          <w:sz w:val="16"/>
        </w:rPr>
        <w:t xml:space="preserve">   the person passed </w:t>
      </w:r>
      <w:r w:rsidRPr="00E73395">
        <w:rPr>
          <w:rFonts w:ascii="Consolas" w:eastAsia="Times New Roman" w:hAnsi="Consolas" w:cs="Consolas"/>
          <w:color w:val="00008B"/>
          <w:spacing w:val="6"/>
          <w:sz w:val="16"/>
        </w:rPr>
        <w:t>into</w:t>
      </w:r>
      <w:r w:rsidRPr="00E73395">
        <w:rPr>
          <w:rFonts w:ascii="Consolas" w:eastAsia="Times New Roman" w:hAnsi="Consolas" w:cs="Consolas"/>
          <w:color w:val="000000"/>
          <w:spacing w:val="6"/>
          <w:sz w:val="16"/>
        </w:rPr>
        <w:t xml:space="preserve"> the</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00"/>
          <w:spacing w:val="6"/>
          <w:sz w:val="16"/>
        </w:rPr>
        <w:t xml:space="preserve">   name parameter</w:t>
      </w:r>
    </w:p>
    <w:p w:rsidR="00E73395" w:rsidRPr="00E73395" w:rsidRDefault="00E73395" w:rsidP="00E73395">
      <w:pPr>
        <w:shd w:val="clear" w:color="auto" w:fill="FFFFFF"/>
        <w:spacing w:before="408" w:after="84" w:line="240" w:lineRule="auto"/>
        <w:outlineLvl w:val="1"/>
        <w:rPr>
          <w:rFonts w:ascii="Roboto" w:eastAsia="Times New Roman" w:hAnsi="Roboto" w:cs="Times New Roman"/>
          <w:color w:val="000000"/>
          <w:spacing w:val="6"/>
          <w:sz w:val="36"/>
          <w:szCs w:val="36"/>
        </w:rPr>
      </w:pPr>
      <w:r w:rsidRPr="00E73395">
        <w:rPr>
          <w:rFonts w:ascii="Roboto" w:eastAsia="Times New Roman" w:hAnsi="Roboto" w:cs="Times New Roman"/>
          <w:color w:val="000000"/>
          <w:spacing w:val="6"/>
          <w:sz w:val="36"/>
          <w:szCs w:val="36"/>
        </w:rPr>
        <w:t>The return statement</w:t>
      </w:r>
    </w:p>
    <w:p w:rsidR="00E73395" w:rsidRPr="00E73395" w:rsidRDefault="00E73395" w:rsidP="00E7339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E73395">
        <w:rPr>
          <w:rFonts w:ascii="Roboto" w:eastAsia="Times New Roman" w:hAnsi="Roboto" w:cs="Times New Roman"/>
          <w:color w:val="000000"/>
          <w:spacing w:val="6"/>
          <w:sz w:val="17"/>
          <w:szCs w:val="17"/>
        </w:rPr>
        <w:t>The</w:t>
      </w:r>
      <w:r w:rsidRPr="00E73395">
        <w:rPr>
          <w:rFonts w:ascii="Roboto" w:eastAsia="Times New Roman" w:hAnsi="Roboto" w:cs="Times New Roman"/>
          <w:color w:val="000000"/>
          <w:spacing w:val="6"/>
          <w:sz w:val="17"/>
        </w:rPr>
        <w:t> </w:t>
      </w:r>
      <w:r w:rsidRPr="00E73395">
        <w:rPr>
          <w:rFonts w:ascii="Roboto" w:eastAsia="Times New Roman" w:hAnsi="Roboto" w:cs="Courier New"/>
          <w:color w:val="000000"/>
          <w:spacing w:val="6"/>
          <w:sz w:val="16"/>
        </w:rPr>
        <w:t>return</w:t>
      </w:r>
      <w:r w:rsidRPr="00E73395">
        <w:rPr>
          <w:rFonts w:ascii="Roboto" w:eastAsia="Times New Roman" w:hAnsi="Roboto" w:cs="Times New Roman"/>
          <w:color w:val="000000"/>
          <w:spacing w:val="6"/>
          <w:sz w:val="17"/>
        </w:rPr>
        <w:t> </w:t>
      </w:r>
      <w:r w:rsidRPr="00E73395">
        <w:rPr>
          <w:rFonts w:ascii="Roboto" w:eastAsia="Times New Roman" w:hAnsi="Roboto" w:cs="Times New Roman"/>
          <w:color w:val="000000"/>
          <w:spacing w:val="6"/>
          <w:sz w:val="17"/>
          <w:szCs w:val="17"/>
        </w:rPr>
        <w:t>statement is used to exit a function and go back to the place from where it was called.</w:t>
      </w:r>
    </w:p>
    <w:p w:rsidR="00E73395" w:rsidRPr="00E73395" w:rsidRDefault="00E73395" w:rsidP="00E73395">
      <w:pPr>
        <w:shd w:val="clear" w:color="auto" w:fill="FFFFFF"/>
        <w:spacing w:before="360" w:after="84" w:line="240" w:lineRule="auto"/>
        <w:outlineLvl w:val="2"/>
        <w:rPr>
          <w:rFonts w:ascii="Roboto" w:eastAsia="Times New Roman" w:hAnsi="Roboto" w:cs="Times New Roman"/>
          <w:color w:val="000000"/>
          <w:spacing w:val="6"/>
          <w:sz w:val="30"/>
          <w:szCs w:val="30"/>
        </w:rPr>
      </w:pPr>
      <w:r w:rsidRPr="00E73395">
        <w:rPr>
          <w:rFonts w:ascii="Roboto" w:eastAsia="Times New Roman" w:hAnsi="Roboto" w:cs="Times New Roman"/>
          <w:color w:val="000000"/>
          <w:spacing w:val="6"/>
          <w:sz w:val="30"/>
          <w:szCs w:val="30"/>
        </w:rPr>
        <w:t>Syntax of return</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00"/>
          <w:spacing w:val="6"/>
          <w:sz w:val="17"/>
          <w:szCs w:val="17"/>
        </w:rPr>
        <w:t>return [expression_list]</w:t>
      </w:r>
    </w:p>
    <w:p w:rsidR="00E73395" w:rsidRPr="00E73395" w:rsidRDefault="00E73395" w:rsidP="00E7339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E73395">
        <w:rPr>
          <w:rFonts w:ascii="Roboto" w:eastAsia="Times New Roman" w:hAnsi="Roboto" w:cs="Times New Roman"/>
          <w:color w:val="000000"/>
          <w:spacing w:val="6"/>
          <w:sz w:val="17"/>
          <w:szCs w:val="17"/>
        </w:rPr>
        <w:t>This statement can contain expression which gets evaluated and the value is returned. If there is no expression in the statement or the</w:t>
      </w:r>
      <w:r w:rsidRPr="00E73395">
        <w:rPr>
          <w:rFonts w:ascii="Roboto" w:eastAsia="Times New Roman" w:hAnsi="Roboto" w:cs="Times New Roman"/>
          <w:color w:val="000000"/>
          <w:spacing w:val="6"/>
          <w:sz w:val="17"/>
        </w:rPr>
        <w:t> </w:t>
      </w:r>
      <w:r w:rsidRPr="00E73395">
        <w:rPr>
          <w:rFonts w:ascii="Roboto" w:eastAsia="Times New Roman" w:hAnsi="Roboto" w:cs="Courier New"/>
          <w:color w:val="000000"/>
          <w:spacing w:val="6"/>
          <w:sz w:val="16"/>
        </w:rPr>
        <w:t>return</w:t>
      </w:r>
      <w:r w:rsidRPr="00E73395">
        <w:rPr>
          <w:rFonts w:ascii="Roboto" w:eastAsia="Times New Roman" w:hAnsi="Roboto" w:cs="Times New Roman"/>
          <w:color w:val="000000"/>
          <w:spacing w:val="6"/>
          <w:sz w:val="17"/>
        </w:rPr>
        <w:t> </w:t>
      </w:r>
      <w:r w:rsidRPr="00E73395">
        <w:rPr>
          <w:rFonts w:ascii="Roboto" w:eastAsia="Times New Roman" w:hAnsi="Roboto" w:cs="Times New Roman"/>
          <w:color w:val="000000"/>
          <w:spacing w:val="6"/>
          <w:sz w:val="17"/>
          <w:szCs w:val="17"/>
        </w:rPr>
        <w:t>statement itself is not present inside a function, then the function will return the</w:t>
      </w:r>
      <w:r w:rsidRPr="00E73395">
        <w:rPr>
          <w:rFonts w:ascii="Roboto" w:eastAsia="Times New Roman" w:hAnsi="Roboto" w:cs="Times New Roman"/>
          <w:color w:val="000000"/>
          <w:spacing w:val="6"/>
          <w:sz w:val="17"/>
        </w:rPr>
        <w:t> </w:t>
      </w:r>
      <w:r w:rsidRPr="00E73395">
        <w:rPr>
          <w:rFonts w:ascii="Roboto" w:eastAsia="Times New Roman" w:hAnsi="Roboto" w:cs="Courier New"/>
          <w:color w:val="000000"/>
          <w:spacing w:val="6"/>
          <w:sz w:val="16"/>
        </w:rPr>
        <w:t>None</w:t>
      </w:r>
      <w:r w:rsidRPr="00E73395">
        <w:rPr>
          <w:rFonts w:ascii="Roboto" w:eastAsia="Times New Roman" w:hAnsi="Roboto" w:cs="Times New Roman"/>
          <w:color w:val="000000"/>
          <w:spacing w:val="6"/>
          <w:sz w:val="17"/>
        </w:rPr>
        <w:t> </w:t>
      </w:r>
      <w:r w:rsidRPr="00E73395">
        <w:rPr>
          <w:rFonts w:ascii="Roboto" w:eastAsia="Times New Roman" w:hAnsi="Roboto" w:cs="Times New Roman"/>
          <w:color w:val="000000"/>
          <w:spacing w:val="6"/>
          <w:sz w:val="17"/>
          <w:szCs w:val="17"/>
        </w:rPr>
        <w:t>object. For example:</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00"/>
          <w:spacing w:val="6"/>
          <w:sz w:val="16"/>
        </w:rPr>
        <w:t xml:space="preserve">&gt;&gt;&gt; </w:t>
      </w:r>
      <w:r w:rsidRPr="00E73395">
        <w:rPr>
          <w:rFonts w:ascii="Consolas" w:eastAsia="Times New Roman" w:hAnsi="Consolas" w:cs="Consolas"/>
          <w:color w:val="00008B"/>
          <w:spacing w:val="6"/>
          <w:sz w:val="16"/>
        </w:rPr>
        <w:t>print</w:t>
      </w:r>
      <w:r w:rsidRPr="00E73395">
        <w:rPr>
          <w:rFonts w:ascii="Consolas" w:eastAsia="Times New Roman" w:hAnsi="Consolas" w:cs="Consolas"/>
          <w:color w:val="000000"/>
          <w:spacing w:val="6"/>
          <w:sz w:val="16"/>
        </w:rPr>
        <w:t>(greet(</w:t>
      </w:r>
      <w:r w:rsidRPr="00E73395">
        <w:rPr>
          <w:rFonts w:ascii="Consolas" w:eastAsia="Times New Roman" w:hAnsi="Consolas" w:cs="Consolas"/>
          <w:color w:val="800000"/>
          <w:spacing w:val="6"/>
          <w:sz w:val="16"/>
        </w:rPr>
        <w:t>"May"</w:t>
      </w:r>
      <w:r w:rsidRPr="00E73395">
        <w:rPr>
          <w:rFonts w:ascii="Consolas" w:eastAsia="Times New Roman" w:hAnsi="Consolas" w:cs="Consolas"/>
          <w:color w:val="000000"/>
          <w:spacing w:val="6"/>
          <w:sz w:val="16"/>
        </w:rPr>
        <w:t>))</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2B91AF"/>
          <w:spacing w:val="6"/>
          <w:sz w:val="16"/>
        </w:rPr>
        <w:t>Hello</w:t>
      </w: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2B91AF"/>
          <w:spacing w:val="6"/>
          <w:sz w:val="16"/>
        </w:rPr>
        <w:t>May</w:t>
      </w: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2B91AF"/>
          <w:spacing w:val="6"/>
          <w:sz w:val="16"/>
        </w:rPr>
        <w:t>Good</w:t>
      </w:r>
      <w:r w:rsidRPr="00E73395">
        <w:rPr>
          <w:rFonts w:ascii="Consolas" w:eastAsia="Times New Roman" w:hAnsi="Consolas" w:cs="Consolas"/>
          <w:color w:val="000000"/>
          <w:spacing w:val="6"/>
          <w:sz w:val="16"/>
        </w:rPr>
        <w:t xml:space="preserve"> morning!</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8B"/>
          <w:spacing w:val="6"/>
          <w:sz w:val="16"/>
        </w:rPr>
        <w:t>None</w:t>
      </w:r>
    </w:p>
    <w:p w:rsidR="00E73395" w:rsidRPr="00E73395" w:rsidRDefault="00E73395" w:rsidP="00E7339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E73395">
        <w:rPr>
          <w:rFonts w:ascii="Roboto" w:eastAsia="Times New Roman" w:hAnsi="Roboto" w:cs="Times New Roman"/>
          <w:color w:val="000000"/>
          <w:spacing w:val="6"/>
          <w:sz w:val="17"/>
          <w:szCs w:val="17"/>
        </w:rPr>
        <w:t>Here,</w:t>
      </w:r>
      <w:r w:rsidRPr="00E73395">
        <w:rPr>
          <w:rFonts w:ascii="Roboto" w:eastAsia="Times New Roman" w:hAnsi="Roboto" w:cs="Times New Roman"/>
          <w:color w:val="000000"/>
          <w:spacing w:val="6"/>
          <w:sz w:val="17"/>
        </w:rPr>
        <w:t> </w:t>
      </w:r>
      <w:r w:rsidRPr="00E73395">
        <w:rPr>
          <w:rFonts w:ascii="Roboto" w:eastAsia="Times New Roman" w:hAnsi="Roboto" w:cs="Courier New"/>
          <w:color w:val="000000"/>
          <w:spacing w:val="6"/>
          <w:sz w:val="16"/>
        </w:rPr>
        <w:t>None</w:t>
      </w:r>
      <w:r w:rsidRPr="00E73395">
        <w:rPr>
          <w:rFonts w:ascii="Roboto" w:eastAsia="Times New Roman" w:hAnsi="Roboto" w:cs="Times New Roman"/>
          <w:color w:val="000000"/>
          <w:spacing w:val="6"/>
          <w:sz w:val="17"/>
        </w:rPr>
        <w:t> </w:t>
      </w:r>
      <w:r w:rsidRPr="00E73395">
        <w:rPr>
          <w:rFonts w:ascii="Roboto" w:eastAsia="Times New Roman" w:hAnsi="Roboto" w:cs="Times New Roman"/>
          <w:color w:val="000000"/>
          <w:spacing w:val="6"/>
          <w:sz w:val="17"/>
          <w:szCs w:val="17"/>
        </w:rPr>
        <w:t>is the returned value.</w:t>
      </w:r>
    </w:p>
    <w:p w:rsidR="00E73395" w:rsidRPr="00E73395" w:rsidRDefault="00E73395" w:rsidP="00E73395">
      <w:pPr>
        <w:shd w:val="clear" w:color="auto" w:fill="FFFFFF"/>
        <w:spacing w:before="360" w:after="84" w:line="240" w:lineRule="auto"/>
        <w:outlineLvl w:val="2"/>
        <w:rPr>
          <w:rFonts w:ascii="Roboto" w:eastAsia="Times New Roman" w:hAnsi="Roboto" w:cs="Times New Roman"/>
          <w:color w:val="000000"/>
          <w:spacing w:val="6"/>
          <w:sz w:val="30"/>
          <w:szCs w:val="30"/>
        </w:rPr>
      </w:pPr>
      <w:r w:rsidRPr="00E73395">
        <w:rPr>
          <w:rFonts w:ascii="Roboto" w:eastAsia="Times New Roman" w:hAnsi="Roboto" w:cs="Times New Roman"/>
          <w:color w:val="000000"/>
          <w:spacing w:val="6"/>
          <w:sz w:val="30"/>
          <w:szCs w:val="30"/>
        </w:rPr>
        <w:t>Example of return</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8B"/>
          <w:spacing w:val="6"/>
          <w:sz w:val="16"/>
        </w:rPr>
        <w:t>def</w:t>
      </w:r>
      <w:r w:rsidRPr="00E73395">
        <w:rPr>
          <w:rFonts w:ascii="Consolas" w:eastAsia="Times New Roman" w:hAnsi="Consolas" w:cs="Consolas"/>
          <w:color w:val="000000"/>
          <w:spacing w:val="6"/>
          <w:sz w:val="16"/>
        </w:rPr>
        <w:t xml:space="preserve"> absolute_value(num):</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800000"/>
          <w:spacing w:val="6"/>
          <w:sz w:val="16"/>
        </w:rPr>
      </w:pP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800000"/>
          <w:spacing w:val="6"/>
          <w:sz w:val="16"/>
        </w:rPr>
        <w:t>"""This function returns the absolute</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800000"/>
          <w:spacing w:val="6"/>
          <w:sz w:val="16"/>
        </w:rPr>
        <w:lastRenderedPageBreak/>
        <w:t xml:space="preserve">      value of the entered number"""</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00008B"/>
          <w:spacing w:val="6"/>
          <w:sz w:val="16"/>
        </w:rPr>
        <w:t>if</w:t>
      </w:r>
      <w:r w:rsidRPr="00E73395">
        <w:rPr>
          <w:rFonts w:ascii="Consolas" w:eastAsia="Times New Roman" w:hAnsi="Consolas" w:cs="Consolas"/>
          <w:color w:val="000000"/>
          <w:spacing w:val="6"/>
          <w:sz w:val="16"/>
        </w:rPr>
        <w:t xml:space="preserve"> num &gt;= </w:t>
      </w:r>
      <w:r w:rsidRPr="00E73395">
        <w:rPr>
          <w:rFonts w:ascii="Consolas" w:eastAsia="Times New Roman" w:hAnsi="Consolas" w:cs="Consolas"/>
          <w:color w:val="800000"/>
          <w:spacing w:val="6"/>
          <w:sz w:val="16"/>
        </w:rPr>
        <w:t>0</w:t>
      </w:r>
      <w:r w:rsidRPr="00E73395">
        <w:rPr>
          <w:rFonts w:ascii="Consolas" w:eastAsia="Times New Roman" w:hAnsi="Consolas" w:cs="Consolas"/>
          <w:color w:val="000000"/>
          <w:spacing w:val="6"/>
          <w:sz w:val="16"/>
        </w:rPr>
        <w:t>:</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00008B"/>
          <w:spacing w:val="6"/>
          <w:sz w:val="16"/>
        </w:rPr>
        <w:t>return</w:t>
      </w:r>
      <w:r w:rsidRPr="00E73395">
        <w:rPr>
          <w:rFonts w:ascii="Consolas" w:eastAsia="Times New Roman" w:hAnsi="Consolas" w:cs="Consolas"/>
          <w:color w:val="000000"/>
          <w:spacing w:val="6"/>
          <w:sz w:val="16"/>
        </w:rPr>
        <w:t xml:space="preserve"> num</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00008B"/>
          <w:spacing w:val="6"/>
          <w:sz w:val="16"/>
        </w:rPr>
        <w:t>else</w:t>
      </w:r>
      <w:r w:rsidRPr="00E73395">
        <w:rPr>
          <w:rFonts w:ascii="Consolas" w:eastAsia="Times New Roman" w:hAnsi="Consolas" w:cs="Consolas"/>
          <w:color w:val="000000"/>
          <w:spacing w:val="6"/>
          <w:sz w:val="16"/>
        </w:rPr>
        <w:t>:</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00"/>
          <w:spacing w:val="6"/>
          <w:sz w:val="16"/>
        </w:rPr>
        <w:t xml:space="preserve">       </w:t>
      </w:r>
      <w:r w:rsidRPr="00E73395">
        <w:rPr>
          <w:rFonts w:ascii="Consolas" w:eastAsia="Times New Roman" w:hAnsi="Consolas" w:cs="Consolas"/>
          <w:color w:val="00008B"/>
          <w:spacing w:val="6"/>
          <w:sz w:val="16"/>
        </w:rPr>
        <w:t>return</w:t>
      </w:r>
      <w:r w:rsidRPr="00E73395">
        <w:rPr>
          <w:rFonts w:ascii="Consolas" w:eastAsia="Times New Roman" w:hAnsi="Consolas" w:cs="Consolas"/>
          <w:color w:val="000000"/>
          <w:spacing w:val="6"/>
          <w:sz w:val="16"/>
        </w:rPr>
        <w:t xml:space="preserve"> -num</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E73395">
        <w:rPr>
          <w:rFonts w:ascii="Consolas" w:eastAsia="Times New Roman" w:hAnsi="Consolas" w:cs="Consolas"/>
          <w:color w:val="00008B"/>
          <w:spacing w:val="6"/>
          <w:sz w:val="16"/>
        </w:rPr>
        <w:t>print</w:t>
      </w:r>
      <w:r w:rsidRPr="00E73395">
        <w:rPr>
          <w:rFonts w:ascii="Consolas" w:eastAsia="Times New Roman" w:hAnsi="Consolas" w:cs="Consolas"/>
          <w:color w:val="000000"/>
          <w:spacing w:val="6"/>
          <w:sz w:val="16"/>
        </w:rPr>
        <w:t>(absolute_value(</w:t>
      </w:r>
      <w:r w:rsidRPr="00E73395">
        <w:rPr>
          <w:rFonts w:ascii="Consolas" w:eastAsia="Times New Roman" w:hAnsi="Consolas" w:cs="Consolas"/>
          <w:color w:val="800000"/>
          <w:spacing w:val="6"/>
          <w:sz w:val="16"/>
        </w:rPr>
        <w:t>2</w:t>
      </w:r>
      <w:r w:rsidRPr="00E73395">
        <w:rPr>
          <w:rFonts w:ascii="Consolas" w:eastAsia="Times New Roman" w:hAnsi="Consolas" w:cs="Consolas"/>
          <w:color w:val="000000"/>
          <w:spacing w:val="6"/>
          <w:sz w:val="16"/>
        </w:rPr>
        <w:t>))</w:t>
      </w:r>
    </w:p>
    <w:p w:rsidR="00E73395" w:rsidRPr="00E73395" w:rsidRDefault="00E73395" w:rsidP="00E73395">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8B"/>
          <w:spacing w:val="6"/>
          <w:sz w:val="16"/>
        </w:rPr>
        <w:t>print</w:t>
      </w:r>
      <w:r w:rsidRPr="00E73395">
        <w:rPr>
          <w:rFonts w:ascii="Consolas" w:eastAsia="Times New Roman" w:hAnsi="Consolas" w:cs="Consolas"/>
          <w:color w:val="000000"/>
          <w:spacing w:val="6"/>
          <w:sz w:val="16"/>
        </w:rPr>
        <w:t>(absolute_value(-</w:t>
      </w:r>
      <w:r w:rsidRPr="00E73395">
        <w:rPr>
          <w:rFonts w:ascii="Consolas" w:eastAsia="Times New Roman" w:hAnsi="Consolas" w:cs="Consolas"/>
          <w:color w:val="800000"/>
          <w:spacing w:val="6"/>
          <w:sz w:val="16"/>
        </w:rPr>
        <w:t>4</w:t>
      </w:r>
      <w:r w:rsidRPr="00E73395">
        <w:rPr>
          <w:rFonts w:ascii="Consolas" w:eastAsia="Times New Roman" w:hAnsi="Consolas" w:cs="Consolas"/>
          <w:color w:val="000000"/>
          <w:spacing w:val="6"/>
          <w:sz w:val="16"/>
        </w:rPr>
        <w:t>))</w:t>
      </w:r>
    </w:p>
    <w:p w:rsidR="00E73395" w:rsidRPr="00E73395" w:rsidRDefault="00E73395" w:rsidP="00E73395">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E73395">
        <w:rPr>
          <w:rFonts w:ascii="Roboto" w:eastAsia="Times New Roman" w:hAnsi="Roboto" w:cs="Times New Roman"/>
          <w:color w:val="000000"/>
          <w:spacing w:val="6"/>
          <w:sz w:val="17"/>
          <w:szCs w:val="17"/>
        </w:rPr>
        <w:t>Output</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E73395">
        <w:rPr>
          <w:rFonts w:ascii="Consolas" w:eastAsia="Times New Roman" w:hAnsi="Consolas" w:cs="Consolas"/>
          <w:color w:val="000000"/>
          <w:spacing w:val="6"/>
          <w:sz w:val="17"/>
        </w:rPr>
        <w:t>2</w:t>
      </w:r>
    </w:p>
    <w:p w:rsidR="00E73395" w:rsidRPr="00E73395" w:rsidRDefault="00E73395" w:rsidP="00E73395">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szCs w:val="17"/>
        </w:rPr>
      </w:pPr>
      <w:r w:rsidRPr="00E73395">
        <w:rPr>
          <w:rFonts w:ascii="Consolas" w:eastAsia="Times New Roman" w:hAnsi="Consolas" w:cs="Consolas"/>
          <w:color w:val="000000"/>
          <w:spacing w:val="6"/>
          <w:sz w:val="17"/>
        </w:rPr>
        <w:t>4</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808080"/>
          <w:spacing w:val="6"/>
          <w:sz w:val="16"/>
        </w:rPr>
        <w:t># Program to illustrate</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808080"/>
          <w:spacing w:val="6"/>
          <w:sz w:val="16"/>
        </w:rPr>
        <w:t># the use of user-defined functions</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00008B"/>
          <w:spacing w:val="6"/>
          <w:sz w:val="16"/>
        </w:rPr>
        <w:t>def</w:t>
      </w:r>
      <w:r w:rsidRPr="00606CD0">
        <w:rPr>
          <w:rFonts w:ascii="Consolas" w:eastAsia="Times New Roman" w:hAnsi="Consolas" w:cs="Consolas"/>
          <w:color w:val="000000"/>
          <w:spacing w:val="6"/>
          <w:sz w:val="16"/>
        </w:rPr>
        <w:t xml:space="preserve"> my_addition(x,y):</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800000"/>
          <w:spacing w:val="6"/>
          <w:sz w:val="16"/>
        </w:rPr>
      </w:pPr>
      <w:r w:rsidRPr="00606CD0">
        <w:rPr>
          <w:rFonts w:ascii="Consolas" w:eastAsia="Times New Roman" w:hAnsi="Consolas" w:cs="Consolas"/>
          <w:color w:val="000000"/>
          <w:spacing w:val="6"/>
          <w:sz w:val="16"/>
        </w:rPr>
        <w:t xml:space="preserve">   </w:t>
      </w:r>
      <w:r w:rsidRPr="00606CD0">
        <w:rPr>
          <w:rFonts w:ascii="Consolas" w:eastAsia="Times New Roman" w:hAnsi="Consolas" w:cs="Consolas"/>
          <w:color w:val="800000"/>
          <w:spacing w:val="6"/>
          <w:sz w:val="16"/>
        </w:rPr>
        <w:t>"""This function adds two</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800000"/>
          <w:spacing w:val="6"/>
          <w:sz w:val="16"/>
        </w:rPr>
        <w:t xml:space="preserve">   numbers and return the result"""</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000000"/>
          <w:spacing w:val="6"/>
          <w:sz w:val="16"/>
        </w:rPr>
        <w:t xml:space="preserve">   sum = x + y</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000000"/>
          <w:spacing w:val="6"/>
          <w:sz w:val="16"/>
        </w:rPr>
        <w:t xml:space="preserve">   </w:t>
      </w:r>
      <w:r w:rsidRPr="00606CD0">
        <w:rPr>
          <w:rFonts w:ascii="Consolas" w:eastAsia="Times New Roman" w:hAnsi="Consolas" w:cs="Consolas"/>
          <w:color w:val="00008B"/>
          <w:spacing w:val="6"/>
          <w:sz w:val="16"/>
        </w:rPr>
        <w:t>return</w:t>
      </w:r>
      <w:r w:rsidRPr="00606CD0">
        <w:rPr>
          <w:rFonts w:ascii="Consolas" w:eastAsia="Times New Roman" w:hAnsi="Consolas" w:cs="Consolas"/>
          <w:color w:val="000000"/>
          <w:spacing w:val="6"/>
          <w:sz w:val="16"/>
        </w:rPr>
        <w:t xml:space="preserve"> sum</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000000"/>
          <w:spacing w:val="6"/>
          <w:sz w:val="16"/>
        </w:rPr>
        <w:t xml:space="preserve">num1 = </w:t>
      </w:r>
      <w:r w:rsidRPr="00606CD0">
        <w:rPr>
          <w:rFonts w:ascii="Consolas" w:eastAsia="Times New Roman" w:hAnsi="Consolas" w:cs="Consolas"/>
          <w:color w:val="00008B"/>
          <w:spacing w:val="6"/>
          <w:sz w:val="16"/>
        </w:rPr>
        <w:t>float</w:t>
      </w:r>
      <w:r w:rsidRPr="00606CD0">
        <w:rPr>
          <w:rFonts w:ascii="Consolas" w:eastAsia="Times New Roman" w:hAnsi="Consolas" w:cs="Consolas"/>
          <w:color w:val="000000"/>
          <w:spacing w:val="6"/>
          <w:sz w:val="16"/>
        </w:rPr>
        <w:t>(input(</w:t>
      </w:r>
      <w:r w:rsidRPr="00606CD0">
        <w:rPr>
          <w:rFonts w:ascii="Consolas" w:eastAsia="Times New Roman" w:hAnsi="Consolas" w:cs="Consolas"/>
          <w:color w:val="800000"/>
          <w:spacing w:val="6"/>
          <w:sz w:val="16"/>
        </w:rPr>
        <w:t>"Enter a number: "</w:t>
      </w:r>
      <w:r w:rsidRPr="00606CD0">
        <w:rPr>
          <w:rFonts w:ascii="Consolas" w:eastAsia="Times New Roman" w:hAnsi="Consolas" w:cs="Consolas"/>
          <w:color w:val="000000"/>
          <w:spacing w:val="6"/>
          <w:sz w:val="16"/>
        </w:rPr>
        <w:t>))</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606CD0">
        <w:rPr>
          <w:rFonts w:ascii="Consolas" w:eastAsia="Times New Roman" w:hAnsi="Consolas" w:cs="Consolas"/>
          <w:color w:val="000000"/>
          <w:spacing w:val="6"/>
          <w:sz w:val="16"/>
        </w:rPr>
        <w:t xml:space="preserve">num2 = </w:t>
      </w:r>
      <w:r w:rsidRPr="00606CD0">
        <w:rPr>
          <w:rFonts w:ascii="Consolas" w:eastAsia="Times New Roman" w:hAnsi="Consolas" w:cs="Consolas"/>
          <w:color w:val="00008B"/>
          <w:spacing w:val="6"/>
          <w:sz w:val="16"/>
        </w:rPr>
        <w:t>float</w:t>
      </w:r>
      <w:r w:rsidRPr="00606CD0">
        <w:rPr>
          <w:rFonts w:ascii="Consolas" w:eastAsia="Times New Roman" w:hAnsi="Consolas" w:cs="Consolas"/>
          <w:color w:val="000000"/>
          <w:spacing w:val="6"/>
          <w:sz w:val="16"/>
        </w:rPr>
        <w:t>(input(</w:t>
      </w:r>
      <w:r w:rsidRPr="00606CD0">
        <w:rPr>
          <w:rFonts w:ascii="Consolas" w:eastAsia="Times New Roman" w:hAnsi="Consolas" w:cs="Consolas"/>
          <w:color w:val="800000"/>
          <w:spacing w:val="6"/>
          <w:sz w:val="16"/>
        </w:rPr>
        <w:t>"Enter another number: "</w:t>
      </w:r>
      <w:r w:rsidRPr="00606CD0">
        <w:rPr>
          <w:rFonts w:ascii="Consolas" w:eastAsia="Times New Roman" w:hAnsi="Consolas" w:cs="Consolas"/>
          <w:color w:val="000000"/>
          <w:spacing w:val="6"/>
          <w:sz w:val="16"/>
        </w:rPr>
        <w:t>))</w:t>
      </w:r>
    </w:p>
    <w:p w:rsidR="005A1D03" w:rsidRPr="00606CD0" w:rsidRDefault="005A1D03" w:rsidP="005A1D03">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606CD0">
        <w:rPr>
          <w:rFonts w:ascii="Consolas" w:eastAsia="Times New Roman" w:hAnsi="Consolas" w:cs="Consolas"/>
          <w:color w:val="00008B"/>
          <w:spacing w:val="6"/>
          <w:sz w:val="16"/>
        </w:rPr>
        <w:t>print</w:t>
      </w:r>
      <w:r w:rsidRPr="00606CD0">
        <w:rPr>
          <w:rFonts w:ascii="Consolas" w:eastAsia="Times New Roman" w:hAnsi="Consolas" w:cs="Consolas"/>
          <w:color w:val="000000"/>
          <w:spacing w:val="6"/>
          <w:sz w:val="16"/>
        </w:rPr>
        <w:t>(</w:t>
      </w:r>
      <w:r w:rsidRPr="00606CD0">
        <w:rPr>
          <w:rFonts w:ascii="Consolas" w:eastAsia="Times New Roman" w:hAnsi="Consolas" w:cs="Consolas"/>
          <w:color w:val="800000"/>
          <w:spacing w:val="6"/>
          <w:sz w:val="16"/>
        </w:rPr>
        <w:t>"The sum is"</w:t>
      </w:r>
      <w:r w:rsidRPr="00606CD0">
        <w:rPr>
          <w:rFonts w:ascii="Consolas" w:eastAsia="Times New Roman" w:hAnsi="Consolas" w:cs="Consolas"/>
          <w:color w:val="000000"/>
          <w:spacing w:val="6"/>
          <w:sz w:val="16"/>
        </w:rPr>
        <w:t>, my_addition(num1,num2))</w:t>
      </w:r>
    </w:p>
    <w:p w:rsidR="005A1D03" w:rsidRPr="00606CD0" w:rsidRDefault="005A1D03" w:rsidP="005A1D03">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606CD0">
        <w:rPr>
          <w:rFonts w:ascii="Roboto" w:eastAsia="Times New Roman" w:hAnsi="Roboto" w:cs="Times New Roman"/>
          <w:color w:val="000000"/>
          <w:spacing w:val="6"/>
          <w:sz w:val="17"/>
          <w:szCs w:val="17"/>
        </w:rPr>
        <w:t>Output</w:t>
      </w:r>
    </w:p>
    <w:p w:rsidR="005A1D03" w:rsidRPr="00606CD0" w:rsidRDefault="005A1D03" w:rsidP="005A1D03">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p>
    <w:p w:rsidR="005A1D03" w:rsidRPr="00606CD0" w:rsidRDefault="005A1D03" w:rsidP="005A1D03">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606CD0">
        <w:rPr>
          <w:rFonts w:ascii="Consolas" w:eastAsia="Times New Roman" w:hAnsi="Consolas" w:cs="Consolas"/>
          <w:color w:val="000000"/>
          <w:spacing w:val="6"/>
          <w:sz w:val="17"/>
        </w:rPr>
        <w:t>Enter a number: 2.4</w:t>
      </w:r>
    </w:p>
    <w:p w:rsidR="005A1D03" w:rsidRPr="00606CD0" w:rsidRDefault="005A1D03" w:rsidP="005A1D03">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606CD0">
        <w:rPr>
          <w:rFonts w:ascii="Consolas" w:eastAsia="Times New Roman" w:hAnsi="Consolas" w:cs="Consolas"/>
          <w:color w:val="000000"/>
          <w:spacing w:val="6"/>
          <w:sz w:val="17"/>
        </w:rPr>
        <w:lastRenderedPageBreak/>
        <w:t>Enter another number: 6.5</w:t>
      </w:r>
    </w:p>
    <w:p w:rsidR="005A1D03" w:rsidRPr="00606CD0" w:rsidRDefault="005A1D03" w:rsidP="005A1D03">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606CD0">
        <w:rPr>
          <w:rFonts w:ascii="Consolas" w:eastAsia="Times New Roman" w:hAnsi="Consolas" w:cs="Consolas"/>
          <w:color w:val="000000"/>
          <w:spacing w:val="6"/>
          <w:sz w:val="17"/>
        </w:rPr>
        <w:t>The sum is 8.9</w:t>
      </w:r>
    </w:p>
    <w:p w:rsidR="005A1D03" w:rsidRPr="00606CD0" w:rsidRDefault="005A1D03" w:rsidP="005A1D03">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606CD0">
        <w:rPr>
          <w:rFonts w:ascii="Roboto" w:eastAsia="Times New Roman" w:hAnsi="Roboto" w:cs="Times New Roman"/>
          <w:color w:val="000000"/>
          <w:spacing w:val="6"/>
          <w:sz w:val="17"/>
          <w:szCs w:val="17"/>
        </w:rPr>
        <w:t>Explanation</w:t>
      </w:r>
    </w:p>
    <w:p w:rsidR="005A1D03" w:rsidRPr="00606CD0" w:rsidRDefault="005A1D03" w:rsidP="005A1D03">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606CD0">
        <w:rPr>
          <w:rFonts w:ascii="Roboto" w:eastAsia="Times New Roman" w:hAnsi="Roboto" w:cs="Times New Roman"/>
          <w:color w:val="000000"/>
          <w:spacing w:val="6"/>
          <w:sz w:val="17"/>
          <w:szCs w:val="17"/>
        </w:rPr>
        <w:t>Here, we have defined the function</w:t>
      </w:r>
      <w:r w:rsidRPr="00606CD0">
        <w:rPr>
          <w:rFonts w:ascii="Roboto" w:eastAsia="Times New Roman" w:hAnsi="Roboto" w:cs="Times New Roman"/>
          <w:color w:val="000000"/>
          <w:spacing w:val="6"/>
          <w:sz w:val="17"/>
        </w:rPr>
        <w:t> </w:t>
      </w:r>
      <w:r w:rsidRPr="00606CD0">
        <w:rPr>
          <w:rFonts w:ascii="Roboto" w:eastAsia="Times New Roman" w:hAnsi="Roboto" w:cs="Courier New"/>
          <w:color w:val="000000"/>
          <w:spacing w:val="6"/>
          <w:sz w:val="16"/>
        </w:rPr>
        <w:t>my_addition()</w:t>
      </w:r>
      <w:r w:rsidRPr="00606CD0">
        <w:rPr>
          <w:rFonts w:ascii="Roboto" w:eastAsia="Times New Roman" w:hAnsi="Roboto" w:cs="Times New Roman"/>
          <w:color w:val="000000"/>
          <w:spacing w:val="6"/>
          <w:sz w:val="17"/>
        </w:rPr>
        <w:t> </w:t>
      </w:r>
      <w:r w:rsidRPr="00606CD0">
        <w:rPr>
          <w:rFonts w:ascii="Roboto" w:eastAsia="Times New Roman" w:hAnsi="Roboto" w:cs="Times New Roman"/>
          <w:color w:val="000000"/>
          <w:spacing w:val="6"/>
          <w:sz w:val="17"/>
          <w:szCs w:val="17"/>
        </w:rPr>
        <w:t>which adds two numbers and returns the result. This is our user-defined function. We could have multiplied the two numbers inside our function (it's all up to us). But this operation would not be consistent with the name of the function. It would create ambiguity. It is always a good idea to name functions according to the task they perform.</w:t>
      </w:r>
    </w:p>
    <w:p w:rsidR="005A1D03" w:rsidRPr="00606CD0" w:rsidRDefault="005A1D03" w:rsidP="005A1D03">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606CD0">
        <w:rPr>
          <w:rFonts w:ascii="Roboto" w:eastAsia="Times New Roman" w:hAnsi="Roboto" w:cs="Times New Roman"/>
          <w:color w:val="000000"/>
          <w:spacing w:val="6"/>
          <w:sz w:val="17"/>
          <w:szCs w:val="17"/>
        </w:rPr>
        <w:t>In the above example,</w:t>
      </w:r>
      <w:r w:rsidRPr="00606CD0">
        <w:rPr>
          <w:rFonts w:ascii="Roboto" w:eastAsia="Times New Roman" w:hAnsi="Roboto" w:cs="Times New Roman"/>
          <w:color w:val="000000"/>
          <w:spacing w:val="6"/>
          <w:sz w:val="17"/>
        </w:rPr>
        <w:t> </w:t>
      </w:r>
      <w:r w:rsidRPr="00606CD0">
        <w:rPr>
          <w:rFonts w:ascii="Roboto" w:eastAsia="Times New Roman" w:hAnsi="Roboto" w:cs="Courier New"/>
          <w:color w:val="000000"/>
          <w:spacing w:val="6"/>
          <w:sz w:val="16"/>
        </w:rPr>
        <w:t>input()</w:t>
      </w:r>
      <w:r w:rsidRPr="00606CD0">
        <w:rPr>
          <w:rFonts w:ascii="Roboto" w:eastAsia="Times New Roman" w:hAnsi="Roboto" w:cs="Times New Roman"/>
          <w:color w:val="000000"/>
          <w:spacing w:val="6"/>
          <w:sz w:val="17"/>
          <w:szCs w:val="17"/>
        </w:rPr>
        <w:t>,</w:t>
      </w:r>
      <w:r w:rsidRPr="00606CD0">
        <w:rPr>
          <w:rFonts w:ascii="Roboto" w:eastAsia="Times New Roman" w:hAnsi="Roboto" w:cs="Times New Roman"/>
          <w:color w:val="000000"/>
          <w:spacing w:val="6"/>
          <w:sz w:val="17"/>
        </w:rPr>
        <w:t> </w:t>
      </w:r>
      <w:r w:rsidRPr="00606CD0">
        <w:rPr>
          <w:rFonts w:ascii="Roboto" w:eastAsia="Times New Roman" w:hAnsi="Roboto" w:cs="Courier New"/>
          <w:color w:val="000000"/>
          <w:spacing w:val="6"/>
          <w:sz w:val="16"/>
        </w:rPr>
        <w:t>print()</w:t>
      </w:r>
      <w:r w:rsidRPr="00606CD0">
        <w:rPr>
          <w:rFonts w:ascii="Roboto" w:eastAsia="Times New Roman" w:hAnsi="Roboto" w:cs="Times New Roman"/>
          <w:color w:val="000000"/>
          <w:spacing w:val="6"/>
          <w:sz w:val="17"/>
        </w:rPr>
        <w:t> </w:t>
      </w:r>
      <w:r w:rsidRPr="00606CD0">
        <w:rPr>
          <w:rFonts w:ascii="Roboto" w:eastAsia="Times New Roman" w:hAnsi="Roboto" w:cs="Times New Roman"/>
          <w:color w:val="000000"/>
          <w:spacing w:val="6"/>
          <w:sz w:val="17"/>
          <w:szCs w:val="17"/>
        </w:rPr>
        <w:t>and</w:t>
      </w:r>
      <w:r w:rsidRPr="00606CD0">
        <w:rPr>
          <w:rFonts w:ascii="Roboto" w:eastAsia="Times New Roman" w:hAnsi="Roboto" w:cs="Times New Roman"/>
          <w:color w:val="000000"/>
          <w:spacing w:val="6"/>
          <w:sz w:val="17"/>
        </w:rPr>
        <w:t> </w:t>
      </w:r>
      <w:r w:rsidRPr="00606CD0">
        <w:rPr>
          <w:rFonts w:ascii="Roboto" w:eastAsia="Times New Roman" w:hAnsi="Roboto" w:cs="Courier New"/>
          <w:color w:val="000000"/>
          <w:spacing w:val="6"/>
          <w:sz w:val="16"/>
        </w:rPr>
        <w:t>float()</w:t>
      </w:r>
      <w:r w:rsidRPr="00606CD0">
        <w:rPr>
          <w:rFonts w:ascii="Roboto" w:eastAsia="Times New Roman" w:hAnsi="Roboto" w:cs="Times New Roman"/>
          <w:color w:val="000000"/>
          <w:spacing w:val="6"/>
          <w:sz w:val="17"/>
        </w:rPr>
        <w:t> </w:t>
      </w:r>
      <w:r w:rsidRPr="00606CD0">
        <w:rPr>
          <w:rFonts w:ascii="Roboto" w:eastAsia="Times New Roman" w:hAnsi="Roboto" w:cs="Times New Roman"/>
          <w:color w:val="000000"/>
          <w:spacing w:val="6"/>
          <w:sz w:val="17"/>
          <w:szCs w:val="17"/>
        </w:rPr>
        <w:t>are built-in functions of the Python programming language.</w:t>
      </w:r>
    </w:p>
    <w:p w:rsidR="005A1D03" w:rsidRDefault="005A1D03" w:rsidP="00606CD0">
      <w:pPr>
        <w:shd w:val="clear" w:color="auto" w:fill="FFFFFF"/>
        <w:spacing w:before="408" w:after="84" w:line="240" w:lineRule="auto"/>
        <w:outlineLvl w:val="1"/>
        <w:rPr>
          <w:rFonts w:ascii="Roboto" w:eastAsia="Times New Roman" w:hAnsi="Roboto" w:cs="Times New Roman"/>
          <w:color w:val="000000"/>
          <w:spacing w:val="6"/>
          <w:sz w:val="36"/>
          <w:szCs w:val="36"/>
        </w:rPr>
      </w:pPr>
    </w:p>
    <w:p w:rsidR="00606CD0" w:rsidRPr="00606CD0" w:rsidRDefault="00606CD0" w:rsidP="00606CD0">
      <w:pPr>
        <w:shd w:val="clear" w:color="auto" w:fill="FFFFFF"/>
        <w:spacing w:before="408" w:after="84" w:line="240" w:lineRule="auto"/>
        <w:outlineLvl w:val="1"/>
        <w:rPr>
          <w:rFonts w:ascii="Roboto" w:eastAsia="Times New Roman" w:hAnsi="Roboto" w:cs="Times New Roman"/>
          <w:color w:val="000000"/>
          <w:spacing w:val="6"/>
          <w:sz w:val="36"/>
          <w:szCs w:val="36"/>
        </w:rPr>
      </w:pPr>
      <w:r w:rsidRPr="00606CD0">
        <w:rPr>
          <w:rFonts w:ascii="Roboto" w:eastAsia="Times New Roman" w:hAnsi="Roboto" w:cs="Times New Roman"/>
          <w:color w:val="000000"/>
          <w:spacing w:val="6"/>
          <w:sz w:val="36"/>
          <w:szCs w:val="36"/>
        </w:rPr>
        <w:t>Advantages of user-defined functions</w:t>
      </w:r>
    </w:p>
    <w:p w:rsidR="00606CD0" w:rsidRPr="00606CD0" w:rsidRDefault="00606CD0" w:rsidP="00606CD0">
      <w:pPr>
        <w:numPr>
          <w:ilvl w:val="0"/>
          <w:numId w:val="2"/>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606CD0">
        <w:rPr>
          <w:rFonts w:ascii="Roboto" w:eastAsia="Times New Roman" w:hAnsi="Roboto" w:cs="Times New Roman"/>
          <w:color w:val="000000"/>
          <w:spacing w:val="6"/>
          <w:sz w:val="17"/>
          <w:szCs w:val="17"/>
        </w:rPr>
        <w:t>User-defined functions help to decompose a large program into small segments which makes program easy to understand, maintain and debug.</w:t>
      </w:r>
    </w:p>
    <w:p w:rsidR="00606CD0" w:rsidRPr="00606CD0" w:rsidRDefault="00606CD0" w:rsidP="00606CD0">
      <w:pPr>
        <w:numPr>
          <w:ilvl w:val="0"/>
          <w:numId w:val="2"/>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606CD0">
        <w:rPr>
          <w:rFonts w:ascii="Roboto" w:eastAsia="Times New Roman" w:hAnsi="Roboto" w:cs="Times New Roman"/>
          <w:color w:val="000000"/>
          <w:spacing w:val="6"/>
          <w:sz w:val="17"/>
          <w:szCs w:val="17"/>
        </w:rPr>
        <w:t>If repeated code occurs in a program. Function can be used to include those codes and execute when needed by calling that function.</w:t>
      </w:r>
    </w:p>
    <w:p w:rsidR="00606CD0" w:rsidRPr="00606CD0" w:rsidRDefault="00606CD0" w:rsidP="00606CD0">
      <w:pPr>
        <w:numPr>
          <w:ilvl w:val="0"/>
          <w:numId w:val="2"/>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606CD0">
        <w:rPr>
          <w:rFonts w:ascii="Roboto" w:eastAsia="Times New Roman" w:hAnsi="Roboto" w:cs="Times New Roman"/>
          <w:color w:val="000000"/>
          <w:spacing w:val="6"/>
          <w:sz w:val="17"/>
          <w:szCs w:val="17"/>
        </w:rPr>
        <w:t>Programmars working on large project can divide the workload by making different functions.</w:t>
      </w:r>
    </w:p>
    <w:p w:rsidR="00034112" w:rsidRDefault="00034112"/>
    <w:p w:rsidR="00560A1F" w:rsidRDefault="00560A1F" w:rsidP="00560A1F">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Scope and Lifetime of variables</w:t>
      </w:r>
    </w:p>
    <w:p w:rsidR="00560A1F" w:rsidRDefault="00560A1F" w:rsidP="00560A1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Scope of a variable is the portion of a program where the variable is recognized. Parameters and variables defined inside a function is not visible from outside. Hence, they have a local scope.</w:t>
      </w:r>
    </w:p>
    <w:p w:rsidR="00560A1F" w:rsidRDefault="00560A1F" w:rsidP="00560A1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Lifetime of a variable is the period throughout which the variable exits in the memory. The lifetime of variables inside a function is as long as the function executes. They are destroyed once we return from the function. Hence, a function does not remember the value of a variable from its previous calls.</w:t>
      </w:r>
    </w:p>
    <w:p w:rsidR="00560A1F" w:rsidRDefault="00560A1F" w:rsidP="00560A1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an example to illustrate the scope of a variable inside a function.</w:t>
      </w: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def</w:t>
      </w:r>
      <w:r>
        <w:rPr>
          <w:rStyle w:val="pln"/>
          <w:rFonts w:ascii="Consolas" w:hAnsi="Consolas" w:cs="Consolas"/>
          <w:color w:val="000000"/>
          <w:spacing w:val="6"/>
          <w:sz w:val="16"/>
          <w:szCs w:val="16"/>
        </w:rPr>
        <w:t xml:space="preserve"> my_func</w:t>
      </w:r>
      <w:r>
        <w:rPr>
          <w:rStyle w:val="pun"/>
          <w:rFonts w:ascii="Consolas" w:hAnsi="Consolas" w:cs="Consolas"/>
          <w:color w:val="000000"/>
          <w:spacing w:val="6"/>
          <w:sz w:val="16"/>
          <w:szCs w:val="16"/>
        </w:rPr>
        <w:t>():</w:t>
      </w: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10</w:t>
      </w: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"Value inside function:"</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r>
        <w:rPr>
          <w:rStyle w:val="pun"/>
          <w:rFonts w:ascii="Consolas" w:hAnsi="Consolas" w:cs="Consolas"/>
          <w:color w:val="000000"/>
          <w:spacing w:val="6"/>
          <w:sz w:val="16"/>
          <w:szCs w:val="16"/>
        </w:rPr>
        <w:t>)</w:t>
      </w: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20</w:t>
      </w: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my_func</w:t>
      </w:r>
      <w:r>
        <w:rPr>
          <w:rStyle w:val="pun"/>
          <w:rFonts w:ascii="Consolas" w:hAnsi="Consolas" w:cs="Consolas"/>
          <w:color w:val="000000"/>
          <w:spacing w:val="6"/>
          <w:sz w:val="16"/>
          <w:szCs w:val="16"/>
        </w:rPr>
        <w:t>()</w:t>
      </w:r>
    </w:p>
    <w:p w:rsidR="00560A1F" w:rsidRDefault="00560A1F" w:rsidP="00560A1F">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lastRenderedPageBreak/>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"Value outside function:"</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r>
        <w:rPr>
          <w:rStyle w:val="pun"/>
          <w:rFonts w:ascii="Consolas" w:hAnsi="Consolas" w:cs="Consolas"/>
          <w:color w:val="000000"/>
          <w:spacing w:val="6"/>
          <w:sz w:val="16"/>
          <w:szCs w:val="16"/>
        </w:rPr>
        <w:t>)</w:t>
      </w:r>
    </w:p>
    <w:p w:rsidR="00560A1F" w:rsidRDefault="00560A1F" w:rsidP="00560A1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Output</w:t>
      </w:r>
    </w:p>
    <w:p w:rsidR="00560A1F" w:rsidRDefault="00560A1F" w:rsidP="00560A1F">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560A1F" w:rsidRDefault="00560A1F" w:rsidP="00560A1F">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Value inside function: 10</w:t>
      </w:r>
    </w:p>
    <w:p w:rsidR="00560A1F" w:rsidRDefault="00560A1F" w:rsidP="00560A1F">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Value outside function: 20</w:t>
      </w:r>
    </w:p>
    <w:p w:rsidR="00560A1F" w:rsidRDefault="00560A1F" w:rsidP="00560A1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we can see that the value of</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w:t>
      </w:r>
      <w:r>
        <w:rPr>
          <w:rStyle w:val="apple-converted-space"/>
          <w:rFonts w:ascii="Roboto" w:hAnsi="Roboto"/>
          <w:color w:val="000000"/>
          <w:spacing w:val="6"/>
          <w:sz w:val="17"/>
          <w:szCs w:val="17"/>
        </w:rPr>
        <w:t> </w:t>
      </w:r>
      <w:r>
        <w:rPr>
          <w:rFonts w:ascii="Roboto" w:hAnsi="Roboto"/>
          <w:color w:val="000000"/>
          <w:spacing w:val="6"/>
          <w:sz w:val="17"/>
          <w:szCs w:val="17"/>
        </w:rPr>
        <w:t>is 20 initially. Even though the function</w:t>
      </w:r>
      <w:r>
        <w:rPr>
          <w:rStyle w:val="apple-converted-space"/>
          <w:rFonts w:ascii="Roboto" w:hAnsi="Roboto"/>
          <w:color w:val="000000"/>
          <w:spacing w:val="6"/>
          <w:sz w:val="17"/>
          <w:szCs w:val="17"/>
        </w:rPr>
        <w:t> </w:t>
      </w:r>
      <w:r>
        <w:rPr>
          <w:rStyle w:val="HTMLCode"/>
          <w:rFonts w:ascii="Roboto" w:hAnsi="Roboto"/>
          <w:color w:val="000000"/>
          <w:spacing w:val="6"/>
          <w:sz w:val="16"/>
          <w:szCs w:val="16"/>
        </w:rPr>
        <w:t>my_func()</w:t>
      </w:r>
      <w:r>
        <w:rPr>
          <w:rFonts w:ascii="Roboto" w:hAnsi="Roboto"/>
          <w:color w:val="000000"/>
          <w:spacing w:val="6"/>
          <w:sz w:val="17"/>
          <w:szCs w:val="17"/>
        </w:rPr>
        <w:t>changed the value of</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w:t>
      </w:r>
      <w:r>
        <w:rPr>
          <w:rStyle w:val="apple-converted-space"/>
          <w:rFonts w:ascii="Roboto" w:hAnsi="Roboto"/>
          <w:color w:val="000000"/>
          <w:spacing w:val="6"/>
          <w:sz w:val="17"/>
          <w:szCs w:val="17"/>
        </w:rPr>
        <w:t> </w:t>
      </w:r>
      <w:r>
        <w:rPr>
          <w:rFonts w:ascii="Roboto" w:hAnsi="Roboto"/>
          <w:color w:val="000000"/>
          <w:spacing w:val="6"/>
          <w:sz w:val="17"/>
          <w:szCs w:val="17"/>
        </w:rPr>
        <w:t>to 10, it did not effect the value outside the function. This is because the variable</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w:t>
      </w:r>
      <w:r>
        <w:rPr>
          <w:rStyle w:val="apple-converted-space"/>
          <w:rFonts w:ascii="Roboto" w:hAnsi="Roboto"/>
          <w:color w:val="000000"/>
          <w:spacing w:val="6"/>
          <w:sz w:val="17"/>
          <w:szCs w:val="17"/>
        </w:rPr>
        <w:t> </w:t>
      </w:r>
      <w:r>
        <w:rPr>
          <w:rFonts w:ascii="Roboto" w:hAnsi="Roboto"/>
          <w:color w:val="000000"/>
          <w:spacing w:val="6"/>
          <w:sz w:val="17"/>
          <w:szCs w:val="17"/>
        </w:rPr>
        <w:t>inside the function is different (local to the function) from the one outside. Although they have same names, they are two different variables with different scope.</w:t>
      </w:r>
    </w:p>
    <w:p w:rsidR="00560A1F" w:rsidRDefault="00560A1F" w:rsidP="00560A1F">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On the other hand, variables outside of the function are visible from inside. They have a global scope. We can read these values from inside the function but cannot change (write) them. In order to modify the value of variables outside the function, they must be declared as global variables using the keyword</w:t>
      </w:r>
      <w:r>
        <w:rPr>
          <w:rStyle w:val="apple-converted-space"/>
          <w:rFonts w:ascii="Roboto" w:hAnsi="Roboto"/>
          <w:color w:val="000000"/>
          <w:spacing w:val="6"/>
          <w:sz w:val="17"/>
          <w:szCs w:val="17"/>
        </w:rPr>
        <w:t> </w:t>
      </w:r>
      <w:r>
        <w:rPr>
          <w:rStyle w:val="HTMLCode"/>
          <w:rFonts w:ascii="Roboto" w:hAnsi="Roboto"/>
          <w:color w:val="000000"/>
          <w:spacing w:val="6"/>
          <w:sz w:val="16"/>
          <w:szCs w:val="16"/>
        </w:rPr>
        <w:t>global</w:t>
      </w:r>
      <w:r>
        <w:rPr>
          <w:rFonts w:ascii="Roboto" w:hAnsi="Roboto"/>
          <w:color w:val="000000"/>
          <w:spacing w:val="6"/>
          <w:sz w:val="17"/>
          <w:szCs w:val="17"/>
        </w:rPr>
        <w:t>.</w:t>
      </w:r>
    </w:p>
    <w:p w:rsidR="002F1760" w:rsidRDefault="002F1760" w:rsidP="002F1760">
      <w:pPr>
        <w:pStyle w:val="Heading1"/>
        <w:shd w:val="clear" w:color="auto" w:fill="FFFFFF"/>
        <w:spacing w:before="0" w:after="168"/>
        <w:rPr>
          <w:rFonts w:ascii="Roboto" w:hAnsi="Roboto"/>
          <w:b w:val="0"/>
          <w:bCs w:val="0"/>
          <w:color w:val="000000"/>
          <w:spacing w:val="6"/>
        </w:rPr>
      </w:pPr>
      <w:r>
        <w:rPr>
          <w:rFonts w:ascii="Roboto" w:hAnsi="Roboto"/>
          <w:b w:val="0"/>
          <w:bCs w:val="0"/>
          <w:color w:val="000000"/>
          <w:spacing w:val="6"/>
        </w:rPr>
        <w:t>Python Function Arguments</w:t>
      </w:r>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0" w:author="Unknown"/>
          <w:rStyle w:val="pln"/>
          <w:rFonts w:ascii="Consolas" w:hAnsi="Consolas" w:cs="Consolas"/>
          <w:color w:val="000000"/>
          <w:spacing w:val="6"/>
          <w:sz w:val="16"/>
          <w:szCs w:val="16"/>
        </w:rPr>
      </w:pPr>
      <w:ins w:id="1" w:author="Unknown">
        <w:r>
          <w:rPr>
            <w:rStyle w:val="kwd"/>
            <w:rFonts w:ascii="Consolas" w:hAnsi="Consolas" w:cs="Consolas"/>
            <w:color w:val="00008B"/>
            <w:spacing w:val="6"/>
            <w:sz w:val="16"/>
            <w:szCs w:val="16"/>
          </w:rPr>
          <w:t>def</w:t>
        </w:r>
        <w:r>
          <w:rPr>
            <w:rStyle w:val="pln"/>
            <w:rFonts w:ascii="Consolas" w:hAnsi="Consolas" w:cs="Consolas"/>
            <w:color w:val="000000"/>
            <w:spacing w:val="6"/>
            <w:sz w:val="16"/>
            <w:szCs w:val="16"/>
          </w:rPr>
          <w:t xml:space="preserve"> greet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name</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msg</w:t>
        </w:r>
        <w:r>
          <w:rPr>
            <w:rStyle w:val="pun"/>
            <w:rFonts w:ascii="Consolas" w:hAnsi="Consolas" w:cs="Consolas"/>
            <w:color w:val="000000"/>
            <w:spacing w:val="6"/>
            <w:sz w:val="16"/>
            <w:szCs w:val="16"/>
          </w:rPr>
          <w:t>):</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2" w:author="Unknown"/>
          <w:rStyle w:val="str"/>
          <w:rFonts w:ascii="Consolas" w:hAnsi="Consolas" w:cs="Consolas"/>
          <w:color w:val="800000"/>
          <w:spacing w:val="6"/>
          <w:sz w:val="16"/>
          <w:szCs w:val="16"/>
        </w:rPr>
      </w:pPr>
      <w:ins w:id="3" w:author="Unknown">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"""This function greets to</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4" w:author="Unknown"/>
          <w:rStyle w:val="pln"/>
          <w:rFonts w:ascii="Consolas" w:hAnsi="Consolas" w:cs="Consolas"/>
          <w:color w:val="000000"/>
          <w:spacing w:val="6"/>
          <w:sz w:val="16"/>
          <w:szCs w:val="16"/>
        </w:rPr>
      </w:pPr>
      <w:ins w:id="5" w:author="Unknown">
        <w:r>
          <w:rPr>
            <w:rStyle w:val="str"/>
            <w:rFonts w:ascii="Consolas" w:hAnsi="Consolas" w:cs="Consolas"/>
            <w:color w:val="800000"/>
            <w:spacing w:val="6"/>
            <w:sz w:val="16"/>
            <w:szCs w:val="16"/>
          </w:rPr>
          <w:t xml:space="preserve">   the person with the provided message"""</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6" w:author="Unknown"/>
          <w:rStyle w:val="pln"/>
          <w:rFonts w:ascii="Consolas" w:hAnsi="Consolas" w:cs="Consolas"/>
          <w:color w:val="000000"/>
          <w:spacing w:val="6"/>
          <w:sz w:val="16"/>
          <w:szCs w:val="16"/>
        </w:rPr>
      </w:pPr>
      <w:ins w:id="7" w:author="Unknown">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"Hello"</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name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 '</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msg</w:t>
        </w:r>
        <w:r>
          <w:rPr>
            <w:rStyle w:val="pun"/>
            <w:rFonts w:ascii="Consolas" w:hAnsi="Consolas" w:cs="Consolas"/>
            <w:color w:val="000000"/>
            <w:spacing w:val="6"/>
            <w:sz w:val="16"/>
            <w:szCs w:val="16"/>
          </w:rPr>
          <w:t>)</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8" w:author="Unknown"/>
          <w:rStyle w:val="pln"/>
          <w:rFonts w:ascii="Consolas" w:hAnsi="Consolas" w:cs="Consolas"/>
          <w:color w:val="000000"/>
          <w:spacing w:val="6"/>
          <w:sz w:val="16"/>
          <w:szCs w:val="16"/>
        </w:rPr>
      </w:pPr>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9" w:author="Unknown"/>
          <w:rStyle w:val="pln"/>
          <w:rFonts w:ascii="Consolas" w:hAnsi="Consolas" w:cs="Consolas"/>
          <w:color w:val="000000"/>
          <w:spacing w:val="6"/>
          <w:sz w:val="16"/>
          <w:szCs w:val="16"/>
        </w:rPr>
      </w:pPr>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10" w:author="Unknown"/>
          <w:rFonts w:ascii="Consolas" w:hAnsi="Consolas" w:cs="Consolas"/>
          <w:color w:val="000000"/>
          <w:spacing w:val="6"/>
          <w:sz w:val="17"/>
          <w:szCs w:val="17"/>
        </w:rPr>
      </w:pPr>
      <w:ins w:id="11" w:author="Unknown">
        <w:r>
          <w:rPr>
            <w:rStyle w:val="pln"/>
            <w:rFonts w:ascii="Consolas" w:hAnsi="Consolas" w:cs="Consolas"/>
            <w:color w:val="000000"/>
            <w:spacing w:val="6"/>
            <w:sz w:val="16"/>
            <w:szCs w:val="16"/>
          </w:rPr>
          <w:t>greet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"Monica"</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"Good morning!"</w:t>
        </w:r>
        <w:r>
          <w:rPr>
            <w:rStyle w:val="pun"/>
            <w:rFonts w:ascii="Consolas" w:hAnsi="Consolas" w:cs="Consolas"/>
            <w:color w:val="000000"/>
            <w:spacing w:val="6"/>
            <w:sz w:val="16"/>
            <w:szCs w:val="16"/>
          </w:rPr>
          <w:t>)</w:t>
        </w:r>
      </w:ins>
    </w:p>
    <w:p w:rsidR="002F1760" w:rsidRDefault="002F1760" w:rsidP="002F1760">
      <w:pPr>
        <w:pStyle w:val="NormalWeb"/>
        <w:shd w:val="clear" w:color="auto" w:fill="FFFFFF"/>
        <w:spacing w:after="360" w:afterAutospacing="0"/>
        <w:rPr>
          <w:ins w:id="12" w:author="Unknown"/>
          <w:rFonts w:ascii="Roboto" w:hAnsi="Roboto"/>
          <w:color w:val="000000"/>
          <w:spacing w:val="6"/>
          <w:sz w:val="17"/>
          <w:szCs w:val="17"/>
        </w:rPr>
      </w:pPr>
      <w:ins w:id="13" w:author="Unknown">
        <w:r>
          <w:rPr>
            <w:rStyle w:val="Strong"/>
            <w:rFonts w:ascii="Roboto" w:hAnsi="Roboto"/>
            <w:b w:val="0"/>
            <w:bCs w:val="0"/>
            <w:color w:val="000000"/>
            <w:spacing w:val="6"/>
            <w:sz w:val="17"/>
            <w:szCs w:val="17"/>
          </w:rPr>
          <w:t>Output</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14" w:author="Unknown"/>
          <w:rStyle w:val="HTMLSample"/>
          <w:rFonts w:ascii="Consolas" w:hAnsi="Consolas" w:cs="Consolas"/>
          <w:color w:val="000000"/>
          <w:spacing w:val="6"/>
          <w:sz w:val="17"/>
          <w:szCs w:val="17"/>
        </w:rPr>
      </w:pPr>
      <w:ins w:id="15" w:author="Unknown">
        <w:r>
          <w:rPr>
            <w:rStyle w:val="HTMLSample"/>
            <w:rFonts w:ascii="Consolas" w:hAnsi="Consolas" w:cs="Consolas"/>
            <w:color w:val="000000"/>
            <w:spacing w:val="6"/>
            <w:sz w:val="17"/>
            <w:szCs w:val="17"/>
          </w:rPr>
          <w:t>Hello Monica, Good morning!</w:t>
        </w:r>
      </w:ins>
    </w:p>
    <w:p w:rsidR="002F1760" w:rsidRDefault="002F1760" w:rsidP="002F1760">
      <w:pPr>
        <w:pStyle w:val="NormalWeb"/>
        <w:shd w:val="clear" w:color="auto" w:fill="FFFFFF"/>
        <w:spacing w:after="360" w:afterAutospacing="0"/>
        <w:rPr>
          <w:ins w:id="16" w:author="Unknown"/>
          <w:rFonts w:ascii="Roboto" w:hAnsi="Roboto"/>
          <w:color w:val="000000"/>
          <w:spacing w:val="6"/>
          <w:sz w:val="17"/>
          <w:szCs w:val="17"/>
        </w:rPr>
      </w:pPr>
      <w:ins w:id="17" w:author="Unknown">
        <w:r>
          <w:rPr>
            <w:rFonts w:ascii="Roboto" w:hAnsi="Roboto"/>
            <w:color w:val="000000"/>
            <w:spacing w:val="6"/>
            <w:sz w:val="17"/>
            <w:szCs w:val="17"/>
          </w:rPr>
          <w:t>Here, the function</w:t>
        </w:r>
        <w:r>
          <w:rPr>
            <w:rStyle w:val="apple-converted-space"/>
            <w:rFonts w:ascii="Roboto" w:hAnsi="Roboto"/>
            <w:color w:val="000000"/>
            <w:spacing w:val="6"/>
            <w:sz w:val="17"/>
            <w:szCs w:val="17"/>
          </w:rPr>
          <w:t> </w:t>
        </w:r>
        <w:r>
          <w:rPr>
            <w:rStyle w:val="HTMLCode"/>
            <w:rFonts w:ascii="Roboto" w:hAnsi="Roboto"/>
            <w:color w:val="000000"/>
            <w:spacing w:val="6"/>
            <w:sz w:val="16"/>
            <w:szCs w:val="16"/>
          </w:rPr>
          <w:t>greet()</w:t>
        </w:r>
        <w:r>
          <w:rPr>
            <w:rStyle w:val="apple-converted-space"/>
            <w:rFonts w:ascii="Roboto" w:hAnsi="Roboto"/>
            <w:color w:val="000000"/>
            <w:spacing w:val="6"/>
            <w:sz w:val="17"/>
            <w:szCs w:val="17"/>
          </w:rPr>
          <w:t> </w:t>
        </w:r>
        <w:r>
          <w:rPr>
            <w:rFonts w:ascii="Roboto" w:hAnsi="Roboto"/>
            <w:color w:val="000000"/>
            <w:spacing w:val="6"/>
            <w:sz w:val="17"/>
            <w:szCs w:val="17"/>
          </w:rPr>
          <w:t>has two parameters. Since, we have called this function with two arguments, it runs smoothly and we do not get any error. But if we call it with different number of arguments, the interpreter will complain. Below is a call to this function with one and no arguments along with their respective error messages.</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18" w:author="Unknown"/>
          <w:rStyle w:val="HTMLSample"/>
          <w:rFonts w:ascii="Consolas" w:hAnsi="Consolas" w:cs="Consolas"/>
          <w:color w:val="000000"/>
          <w:spacing w:val="6"/>
          <w:sz w:val="17"/>
          <w:szCs w:val="17"/>
        </w:rPr>
      </w:pPr>
      <w:ins w:id="19" w:author="Unknown">
        <w:r>
          <w:rPr>
            <w:rStyle w:val="HTMLSample"/>
            <w:rFonts w:ascii="Consolas" w:hAnsi="Consolas" w:cs="Consolas"/>
            <w:color w:val="000000"/>
            <w:spacing w:val="6"/>
            <w:sz w:val="17"/>
            <w:szCs w:val="17"/>
          </w:rPr>
          <w:t>&gt;&gt;&gt; greet("Monica")    # only one argument</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20" w:author="Unknown"/>
          <w:rStyle w:val="HTMLSample"/>
          <w:rFonts w:ascii="Consolas" w:hAnsi="Consolas" w:cs="Consolas"/>
          <w:color w:val="000000"/>
          <w:spacing w:val="6"/>
          <w:sz w:val="17"/>
          <w:szCs w:val="17"/>
        </w:rPr>
      </w:pPr>
      <w:ins w:id="21" w:author="Unknown">
        <w:r>
          <w:rPr>
            <w:rStyle w:val="HTMLSample"/>
            <w:rFonts w:ascii="Consolas" w:hAnsi="Consolas" w:cs="Consolas"/>
            <w:color w:val="000000"/>
            <w:spacing w:val="6"/>
            <w:sz w:val="17"/>
            <w:szCs w:val="17"/>
          </w:rPr>
          <w:t>TypeError: greet() missing 1 required positional argument: 'msg'</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22" w:author="Unknown"/>
          <w:rStyle w:val="HTMLSample"/>
          <w:rFonts w:ascii="Consolas" w:hAnsi="Consolas" w:cs="Consolas"/>
          <w:color w:val="000000"/>
          <w:spacing w:val="6"/>
          <w:sz w:val="17"/>
          <w:szCs w:val="17"/>
        </w:rPr>
      </w:pPr>
      <w:ins w:id="23" w:author="Unknown">
        <w:r>
          <w:rPr>
            <w:rStyle w:val="HTMLSample"/>
            <w:rFonts w:ascii="Consolas" w:hAnsi="Consolas" w:cs="Consolas"/>
            <w:color w:val="000000"/>
            <w:spacing w:val="6"/>
            <w:sz w:val="17"/>
            <w:szCs w:val="17"/>
          </w:rPr>
          <w:t>&gt;&gt;&gt; greet()    # no arguments</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24" w:author="Unknown"/>
          <w:rStyle w:val="HTMLSample"/>
          <w:rFonts w:ascii="Consolas" w:hAnsi="Consolas" w:cs="Consolas"/>
          <w:color w:val="000000"/>
          <w:spacing w:val="6"/>
          <w:sz w:val="17"/>
          <w:szCs w:val="17"/>
        </w:rPr>
      </w:pPr>
      <w:ins w:id="25" w:author="Unknown">
        <w:r>
          <w:rPr>
            <w:rStyle w:val="HTMLSample"/>
            <w:rFonts w:ascii="Consolas" w:hAnsi="Consolas" w:cs="Consolas"/>
            <w:color w:val="000000"/>
            <w:spacing w:val="6"/>
            <w:sz w:val="17"/>
            <w:szCs w:val="17"/>
          </w:rPr>
          <w:lastRenderedPageBreak/>
          <w:t>TypeError: greet() missing 2 required positional arguments: 'name' and 'msg'</w:t>
        </w:r>
      </w:ins>
    </w:p>
    <w:p w:rsidR="002F1760" w:rsidRDefault="002F1760" w:rsidP="002F1760">
      <w:pPr>
        <w:pStyle w:val="Heading2"/>
        <w:shd w:val="clear" w:color="auto" w:fill="FFFFFF"/>
        <w:spacing w:before="408" w:beforeAutospacing="0" w:after="84" w:afterAutospacing="0"/>
        <w:rPr>
          <w:ins w:id="26" w:author="Unknown"/>
          <w:rFonts w:ascii="Roboto" w:hAnsi="Roboto"/>
          <w:b w:val="0"/>
          <w:bCs w:val="0"/>
          <w:color w:val="000000"/>
          <w:spacing w:val="6"/>
          <w:sz w:val="26"/>
          <w:szCs w:val="26"/>
        </w:rPr>
      </w:pPr>
      <w:ins w:id="27" w:author="Unknown">
        <w:r>
          <w:rPr>
            <w:rFonts w:ascii="Roboto" w:hAnsi="Roboto"/>
            <w:b w:val="0"/>
            <w:bCs w:val="0"/>
            <w:color w:val="000000"/>
            <w:spacing w:val="6"/>
            <w:sz w:val="26"/>
            <w:szCs w:val="26"/>
          </w:rPr>
          <w:t>Variable Function Arguments</w:t>
        </w:r>
      </w:ins>
    </w:p>
    <w:p w:rsidR="002F1760" w:rsidRDefault="002F1760" w:rsidP="002F1760">
      <w:pPr>
        <w:pStyle w:val="NormalWeb"/>
        <w:shd w:val="clear" w:color="auto" w:fill="FFFFFF"/>
        <w:spacing w:after="360" w:afterAutospacing="0"/>
        <w:rPr>
          <w:ins w:id="28" w:author="Unknown"/>
          <w:rFonts w:ascii="Roboto" w:hAnsi="Roboto"/>
          <w:color w:val="000000"/>
          <w:spacing w:val="6"/>
          <w:sz w:val="17"/>
          <w:szCs w:val="17"/>
        </w:rPr>
      </w:pPr>
      <w:ins w:id="29" w:author="Unknown">
        <w:r>
          <w:rPr>
            <w:rFonts w:ascii="Roboto" w:hAnsi="Roboto"/>
            <w:color w:val="000000"/>
            <w:spacing w:val="6"/>
            <w:sz w:val="17"/>
            <w:szCs w:val="17"/>
          </w:rPr>
          <w:t>Up until now functions had fixed number of arguments. In Python there are other ways to define a function which can take variable number of arguments. Three different forms of this type are described below.</w:t>
        </w:r>
      </w:ins>
    </w:p>
    <w:p w:rsidR="002F1760" w:rsidRDefault="002F1760" w:rsidP="002F1760">
      <w:pPr>
        <w:pStyle w:val="Heading3"/>
        <w:shd w:val="clear" w:color="auto" w:fill="FFFFFF"/>
        <w:spacing w:before="360" w:beforeAutospacing="0" w:after="84" w:afterAutospacing="0"/>
        <w:rPr>
          <w:ins w:id="30" w:author="Unknown"/>
          <w:rFonts w:ascii="Roboto" w:hAnsi="Roboto"/>
          <w:b w:val="0"/>
          <w:bCs w:val="0"/>
          <w:color w:val="000000"/>
          <w:spacing w:val="6"/>
          <w:sz w:val="21"/>
          <w:szCs w:val="21"/>
        </w:rPr>
      </w:pPr>
      <w:ins w:id="31" w:author="Unknown">
        <w:r>
          <w:rPr>
            <w:rFonts w:ascii="Roboto" w:hAnsi="Roboto"/>
            <w:b w:val="0"/>
            <w:bCs w:val="0"/>
            <w:color w:val="000000"/>
            <w:spacing w:val="6"/>
            <w:sz w:val="21"/>
            <w:szCs w:val="21"/>
          </w:rPr>
          <w:t>Default Arguments</w:t>
        </w:r>
      </w:ins>
    </w:p>
    <w:p w:rsidR="002F1760" w:rsidRDefault="002F1760" w:rsidP="002F1760">
      <w:pPr>
        <w:pStyle w:val="NormalWeb"/>
        <w:shd w:val="clear" w:color="auto" w:fill="FFFFFF"/>
        <w:spacing w:after="360" w:afterAutospacing="0"/>
        <w:rPr>
          <w:ins w:id="32" w:author="Unknown"/>
          <w:rFonts w:ascii="Roboto" w:hAnsi="Roboto"/>
          <w:color w:val="000000"/>
          <w:spacing w:val="6"/>
          <w:sz w:val="17"/>
          <w:szCs w:val="17"/>
        </w:rPr>
      </w:pPr>
      <w:ins w:id="33" w:author="Unknown">
        <w:r>
          <w:rPr>
            <w:rFonts w:ascii="Roboto" w:hAnsi="Roboto"/>
            <w:color w:val="000000"/>
            <w:spacing w:val="6"/>
            <w:sz w:val="17"/>
            <w:szCs w:val="17"/>
          </w:rPr>
          <w:t>Function arguments can have default values in Python. We can provide a default value to an argument by using the assignment operator (=). Here is an example.</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34" w:author="Unknown"/>
          <w:rStyle w:val="pln"/>
          <w:rFonts w:ascii="Consolas" w:hAnsi="Consolas" w:cs="Consolas"/>
          <w:color w:val="000000"/>
          <w:spacing w:val="6"/>
          <w:sz w:val="16"/>
          <w:szCs w:val="16"/>
        </w:rPr>
      </w:pPr>
      <w:ins w:id="35" w:author="Unknown">
        <w:r>
          <w:rPr>
            <w:rStyle w:val="kwd"/>
            <w:rFonts w:ascii="Consolas" w:hAnsi="Consolas" w:cs="Consolas"/>
            <w:color w:val="00008B"/>
            <w:spacing w:val="6"/>
            <w:sz w:val="16"/>
            <w:szCs w:val="16"/>
          </w:rPr>
          <w:t>def</w:t>
        </w:r>
        <w:r>
          <w:rPr>
            <w:rStyle w:val="pln"/>
            <w:rFonts w:ascii="Consolas" w:hAnsi="Consolas" w:cs="Consolas"/>
            <w:color w:val="000000"/>
            <w:spacing w:val="6"/>
            <w:sz w:val="16"/>
            <w:szCs w:val="16"/>
          </w:rPr>
          <w:t xml:space="preserve"> greet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name</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msg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"Good morning!"</w:t>
        </w:r>
        <w:r>
          <w:rPr>
            <w:rStyle w:val="pun"/>
            <w:rFonts w:ascii="Consolas" w:hAnsi="Consolas" w:cs="Consolas"/>
            <w:color w:val="000000"/>
            <w:spacing w:val="6"/>
            <w:sz w:val="16"/>
            <w:szCs w:val="16"/>
          </w:rPr>
          <w:t>):</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36" w:author="Unknown"/>
          <w:rStyle w:val="str"/>
          <w:rFonts w:ascii="Consolas" w:hAnsi="Consolas" w:cs="Consolas"/>
          <w:color w:val="800000"/>
          <w:spacing w:val="6"/>
          <w:sz w:val="16"/>
          <w:szCs w:val="16"/>
        </w:rPr>
      </w:pPr>
      <w:ins w:id="37" w:author="Unknown">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"""This function greets to</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38" w:author="Unknown"/>
          <w:rStyle w:val="str"/>
          <w:rFonts w:ascii="Consolas" w:hAnsi="Consolas" w:cs="Consolas"/>
          <w:color w:val="800000"/>
          <w:spacing w:val="6"/>
          <w:sz w:val="16"/>
          <w:szCs w:val="16"/>
        </w:rPr>
      </w:pPr>
      <w:ins w:id="39" w:author="Unknown">
        <w:r>
          <w:rPr>
            <w:rStyle w:val="str"/>
            <w:rFonts w:ascii="Consolas" w:hAnsi="Consolas" w:cs="Consolas"/>
            <w:color w:val="800000"/>
            <w:spacing w:val="6"/>
            <w:sz w:val="16"/>
            <w:szCs w:val="16"/>
          </w:rPr>
          <w:t xml:space="preserve">   the person with the provided message.</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40" w:author="Unknown"/>
          <w:rStyle w:val="str"/>
          <w:rFonts w:ascii="Consolas" w:hAnsi="Consolas" w:cs="Consolas"/>
          <w:color w:val="800000"/>
          <w:spacing w:val="6"/>
          <w:sz w:val="16"/>
          <w:szCs w:val="16"/>
        </w:rPr>
      </w:pPr>
      <w:ins w:id="41" w:author="Unknown">
        <w:r>
          <w:rPr>
            <w:rStyle w:val="str"/>
            <w:rFonts w:ascii="Consolas" w:hAnsi="Consolas" w:cs="Consolas"/>
            <w:color w:val="800000"/>
            <w:spacing w:val="6"/>
            <w:sz w:val="16"/>
            <w:szCs w:val="16"/>
          </w:rPr>
          <w:t xml:space="preserve">   If message is not provided, it defaults</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42" w:author="Unknown"/>
          <w:rStyle w:val="pln"/>
          <w:rFonts w:ascii="Consolas" w:hAnsi="Consolas" w:cs="Consolas"/>
          <w:color w:val="000000"/>
          <w:spacing w:val="6"/>
          <w:sz w:val="16"/>
          <w:szCs w:val="16"/>
        </w:rPr>
      </w:pPr>
      <w:ins w:id="43" w:author="Unknown">
        <w:r>
          <w:rPr>
            <w:rStyle w:val="str"/>
            <w:rFonts w:ascii="Consolas" w:hAnsi="Consolas" w:cs="Consolas"/>
            <w:color w:val="800000"/>
            <w:spacing w:val="6"/>
            <w:sz w:val="16"/>
            <w:szCs w:val="16"/>
          </w:rPr>
          <w:t xml:space="preserve">   to "</w:t>
        </w:r>
        <w:r>
          <w:rPr>
            <w:rStyle w:val="typ"/>
            <w:rFonts w:ascii="Consolas" w:hAnsi="Consolas" w:cs="Consolas"/>
            <w:color w:val="2B91AF"/>
            <w:spacing w:val="6"/>
            <w:sz w:val="16"/>
            <w:szCs w:val="16"/>
          </w:rPr>
          <w:t>Good</w:t>
        </w:r>
        <w:r>
          <w:rPr>
            <w:rStyle w:val="pln"/>
            <w:rFonts w:ascii="Consolas" w:hAnsi="Consolas" w:cs="Consolas"/>
            <w:color w:val="000000"/>
            <w:spacing w:val="6"/>
            <w:sz w:val="16"/>
            <w:szCs w:val="16"/>
          </w:rPr>
          <w:t xml:space="preserve"> morning</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 """</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44" w:author="Unknown"/>
          <w:rStyle w:val="pln"/>
          <w:rFonts w:ascii="Consolas" w:hAnsi="Consolas" w:cs="Consolas"/>
          <w:color w:val="000000"/>
          <w:spacing w:val="6"/>
          <w:sz w:val="16"/>
          <w:szCs w:val="16"/>
        </w:rPr>
      </w:pPr>
      <w:ins w:id="45" w:author="Unknown">
        <w:r>
          <w:rPr>
            <w:rStyle w:val="pln"/>
            <w:rFonts w:ascii="Consolas" w:hAnsi="Consolas" w:cs="Consolas"/>
            <w:color w:val="000000"/>
            <w:spacing w:val="6"/>
            <w:sz w:val="16"/>
            <w:szCs w:val="16"/>
          </w:rPr>
          <w:t xml:space="preserve">   </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46" w:author="Unknown"/>
          <w:rFonts w:ascii="Consolas" w:hAnsi="Consolas" w:cs="Consolas"/>
          <w:color w:val="000000"/>
          <w:spacing w:val="6"/>
          <w:sz w:val="17"/>
          <w:szCs w:val="17"/>
        </w:rPr>
      </w:pPr>
      <w:ins w:id="47" w:author="Unknown">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"Hello"</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name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 '</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msg</w:t>
        </w:r>
        <w:r>
          <w:rPr>
            <w:rStyle w:val="pun"/>
            <w:rFonts w:ascii="Consolas" w:hAnsi="Consolas" w:cs="Consolas"/>
            <w:color w:val="000000"/>
            <w:spacing w:val="6"/>
            <w:sz w:val="16"/>
            <w:szCs w:val="16"/>
          </w:rPr>
          <w:t>)</w:t>
        </w:r>
      </w:ins>
    </w:p>
    <w:p w:rsidR="002F1760" w:rsidRDefault="002F1760" w:rsidP="002F1760">
      <w:pPr>
        <w:pStyle w:val="NormalWeb"/>
        <w:shd w:val="clear" w:color="auto" w:fill="FFFFFF"/>
        <w:spacing w:after="360" w:afterAutospacing="0"/>
        <w:rPr>
          <w:ins w:id="48" w:author="Unknown"/>
          <w:rFonts w:ascii="Roboto" w:hAnsi="Roboto"/>
          <w:color w:val="000000"/>
          <w:spacing w:val="6"/>
          <w:sz w:val="17"/>
          <w:szCs w:val="17"/>
        </w:rPr>
      </w:pPr>
      <w:ins w:id="49" w:author="Unknown">
        <w:r>
          <w:rPr>
            <w:rFonts w:ascii="Roboto" w:hAnsi="Roboto"/>
            <w:color w:val="000000"/>
            <w:spacing w:val="6"/>
            <w:sz w:val="17"/>
            <w:szCs w:val="17"/>
          </w:rPr>
          <w:t>In this function, the parameter</w:t>
        </w:r>
        <w:r>
          <w:rPr>
            <w:rStyle w:val="apple-converted-space"/>
            <w:rFonts w:ascii="Roboto" w:hAnsi="Roboto"/>
            <w:color w:val="000000"/>
            <w:spacing w:val="6"/>
            <w:sz w:val="17"/>
            <w:szCs w:val="17"/>
          </w:rPr>
          <w:t> </w:t>
        </w:r>
        <w:r>
          <w:rPr>
            <w:rStyle w:val="HTMLCode"/>
            <w:rFonts w:ascii="Roboto" w:hAnsi="Roboto"/>
            <w:color w:val="000000"/>
            <w:spacing w:val="6"/>
            <w:sz w:val="16"/>
            <w:szCs w:val="16"/>
          </w:rPr>
          <w:t>name</w:t>
        </w:r>
        <w:r>
          <w:rPr>
            <w:rStyle w:val="apple-converted-space"/>
            <w:rFonts w:ascii="Roboto" w:hAnsi="Roboto"/>
            <w:color w:val="000000"/>
            <w:spacing w:val="6"/>
            <w:sz w:val="17"/>
            <w:szCs w:val="17"/>
          </w:rPr>
          <w:t> </w:t>
        </w:r>
        <w:r>
          <w:rPr>
            <w:rFonts w:ascii="Roboto" w:hAnsi="Roboto"/>
            <w:color w:val="000000"/>
            <w:spacing w:val="6"/>
            <w:sz w:val="17"/>
            <w:szCs w:val="17"/>
          </w:rPr>
          <w:t>does not have a default value and is required (mandatory) during a call. On the other hand, the parameter</w:t>
        </w:r>
        <w:r>
          <w:rPr>
            <w:rStyle w:val="apple-converted-space"/>
            <w:rFonts w:ascii="Roboto" w:hAnsi="Roboto"/>
            <w:color w:val="000000"/>
            <w:spacing w:val="6"/>
            <w:sz w:val="17"/>
            <w:szCs w:val="17"/>
          </w:rPr>
          <w:t> </w:t>
        </w:r>
        <w:r>
          <w:rPr>
            <w:rStyle w:val="HTMLCode"/>
            <w:rFonts w:ascii="Roboto" w:hAnsi="Roboto"/>
            <w:color w:val="000000"/>
            <w:spacing w:val="6"/>
            <w:sz w:val="16"/>
            <w:szCs w:val="16"/>
          </w:rPr>
          <w:t>msg</w:t>
        </w:r>
        <w:r>
          <w:rPr>
            <w:rStyle w:val="apple-converted-space"/>
            <w:rFonts w:ascii="Roboto" w:hAnsi="Roboto"/>
            <w:color w:val="000000"/>
            <w:spacing w:val="6"/>
            <w:sz w:val="17"/>
            <w:szCs w:val="17"/>
          </w:rPr>
          <w:t> </w:t>
        </w:r>
        <w:r>
          <w:rPr>
            <w:rFonts w:ascii="Roboto" w:hAnsi="Roboto"/>
            <w:color w:val="000000"/>
            <w:spacing w:val="6"/>
            <w:sz w:val="17"/>
            <w:szCs w:val="17"/>
          </w:rPr>
          <w:t>has a default value of</w:t>
        </w:r>
        <w:r>
          <w:rPr>
            <w:rStyle w:val="HTMLCode"/>
            <w:rFonts w:ascii="Roboto" w:hAnsi="Roboto"/>
            <w:color w:val="000000"/>
            <w:spacing w:val="6"/>
            <w:sz w:val="16"/>
            <w:szCs w:val="16"/>
          </w:rPr>
          <w:t>"Good morning!"</w:t>
        </w:r>
        <w:r>
          <w:rPr>
            <w:rFonts w:ascii="Roboto" w:hAnsi="Roboto"/>
            <w:color w:val="000000"/>
            <w:spacing w:val="6"/>
            <w:sz w:val="17"/>
            <w:szCs w:val="17"/>
          </w:rPr>
          <w:t>. So, it is optional during a call. If a value is provided, it will overwrite the default value. Here are some valid calls to this function.</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50" w:author="Unknown"/>
          <w:rStyle w:val="HTMLSample"/>
          <w:rFonts w:ascii="Consolas" w:hAnsi="Consolas" w:cs="Consolas"/>
          <w:color w:val="000000"/>
          <w:spacing w:val="6"/>
          <w:sz w:val="17"/>
          <w:szCs w:val="17"/>
        </w:rPr>
      </w:pPr>
      <w:ins w:id="51" w:author="Unknown">
        <w:r>
          <w:rPr>
            <w:rStyle w:val="HTMLSample"/>
            <w:rFonts w:ascii="Consolas" w:hAnsi="Consolas" w:cs="Consolas"/>
            <w:color w:val="000000"/>
            <w:spacing w:val="6"/>
            <w:sz w:val="17"/>
            <w:szCs w:val="17"/>
          </w:rPr>
          <w:t>&gt;&gt;&gt; greet("Kate")</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52" w:author="Unknown"/>
          <w:rStyle w:val="HTMLSample"/>
          <w:rFonts w:ascii="Consolas" w:hAnsi="Consolas" w:cs="Consolas"/>
          <w:color w:val="000000"/>
          <w:spacing w:val="6"/>
          <w:sz w:val="17"/>
          <w:szCs w:val="17"/>
        </w:rPr>
      </w:pPr>
      <w:ins w:id="53" w:author="Unknown">
        <w:r>
          <w:rPr>
            <w:rStyle w:val="HTMLSample"/>
            <w:rFonts w:ascii="Consolas" w:hAnsi="Consolas" w:cs="Consolas"/>
            <w:color w:val="000000"/>
            <w:spacing w:val="6"/>
            <w:sz w:val="17"/>
            <w:szCs w:val="17"/>
          </w:rPr>
          <w:t>Hello Kate, Good morning!</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54" w:author="Unknown"/>
          <w:rStyle w:val="HTMLSample"/>
          <w:rFonts w:ascii="Consolas" w:hAnsi="Consolas" w:cs="Consolas"/>
          <w:color w:val="000000"/>
          <w:spacing w:val="6"/>
          <w:sz w:val="17"/>
          <w:szCs w:val="17"/>
        </w:rPr>
      </w:pPr>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55" w:author="Unknown"/>
          <w:rStyle w:val="HTMLSample"/>
          <w:rFonts w:ascii="Consolas" w:hAnsi="Consolas" w:cs="Consolas"/>
          <w:color w:val="000000"/>
          <w:spacing w:val="6"/>
          <w:sz w:val="17"/>
          <w:szCs w:val="17"/>
        </w:rPr>
      </w:pPr>
      <w:ins w:id="56" w:author="Unknown">
        <w:r>
          <w:rPr>
            <w:rStyle w:val="HTMLSample"/>
            <w:rFonts w:ascii="Consolas" w:hAnsi="Consolas" w:cs="Consolas"/>
            <w:color w:val="000000"/>
            <w:spacing w:val="6"/>
            <w:sz w:val="17"/>
            <w:szCs w:val="17"/>
          </w:rPr>
          <w:t>&gt;&gt;&gt; greet("Bruce","How do you do?")</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57" w:author="Unknown"/>
          <w:rStyle w:val="HTMLSample"/>
          <w:rFonts w:ascii="Consolas" w:hAnsi="Consolas" w:cs="Consolas"/>
          <w:color w:val="000000"/>
          <w:spacing w:val="6"/>
          <w:sz w:val="17"/>
          <w:szCs w:val="17"/>
        </w:rPr>
      </w:pPr>
      <w:ins w:id="58" w:author="Unknown">
        <w:r>
          <w:rPr>
            <w:rStyle w:val="HTMLSample"/>
            <w:rFonts w:ascii="Consolas" w:hAnsi="Consolas" w:cs="Consolas"/>
            <w:color w:val="000000"/>
            <w:spacing w:val="6"/>
            <w:sz w:val="17"/>
            <w:szCs w:val="17"/>
          </w:rPr>
          <w:t>Hello Bruce, How do you do?</w:t>
        </w:r>
      </w:ins>
    </w:p>
    <w:p w:rsidR="002F1760" w:rsidRDefault="002F1760" w:rsidP="002F1760">
      <w:pPr>
        <w:pStyle w:val="NormalWeb"/>
        <w:shd w:val="clear" w:color="auto" w:fill="FFFFFF"/>
        <w:spacing w:after="360" w:afterAutospacing="0"/>
        <w:rPr>
          <w:ins w:id="59" w:author="Unknown"/>
          <w:rFonts w:ascii="Roboto" w:hAnsi="Roboto"/>
          <w:color w:val="000000"/>
          <w:spacing w:val="6"/>
          <w:sz w:val="17"/>
          <w:szCs w:val="17"/>
        </w:rPr>
      </w:pPr>
      <w:ins w:id="60" w:author="Unknown">
        <w:r>
          <w:rPr>
            <w:rFonts w:ascii="Roboto" w:hAnsi="Roboto"/>
            <w:color w:val="000000"/>
            <w:spacing w:val="6"/>
            <w:sz w:val="17"/>
            <w:szCs w:val="17"/>
          </w:rPr>
          <w:t>Any number of arguments in a function can have a default value. But once we have a default argument, all the arguments to its right must also have default values. This means to say, non-default arguments cannot follow default arguments. For example, if we had defined the function header above as:</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61" w:author="Unknown"/>
          <w:rFonts w:ascii="Consolas" w:hAnsi="Consolas" w:cs="Consolas"/>
          <w:color w:val="000000"/>
          <w:spacing w:val="6"/>
          <w:sz w:val="17"/>
          <w:szCs w:val="17"/>
        </w:rPr>
      </w:pPr>
      <w:ins w:id="62" w:author="Unknown">
        <w:r>
          <w:rPr>
            <w:rFonts w:ascii="Consolas" w:hAnsi="Consolas" w:cs="Consolas"/>
            <w:color w:val="000000"/>
            <w:spacing w:val="6"/>
            <w:sz w:val="17"/>
            <w:szCs w:val="17"/>
          </w:rPr>
          <w:t>def greet(msg = "Good morning!", name):</w:t>
        </w:r>
      </w:ins>
    </w:p>
    <w:p w:rsidR="002F1760" w:rsidRDefault="002F1760" w:rsidP="002F1760">
      <w:pPr>
        <w:pStyle w:val="NormalWeb"/>
        <w:shd w:val="clear" w:color="auto" w:fill="FFFFFF"/>
        <w:spacing w:after="360" w:afterAutospacing="0"/>
        <w:rPr>
          <w:ins w:id="63" w:author="Unknown"/>
          <w:rFonts w:ascii="Roboto" w:hAnsi="Roboto"/>
          <w:color w:val="000000"/>
          <w:spacing w:val="6"/>
          <w:sz w:val="17"/>
          <w:szCs w:val="17"/>
        </w:rPr>
      </w:pPr>
      <w:ins w:id="64" w:author="Unknown">
        <w:r>
          <w:rPr>
            <w:rFonts w:ascii="Roboto" w:hAnsi="Roboto"/>
            <w:color w:val="000000"/>
            <w:spacing w:val="6"/>
            <w:sz w:val="17"/>
            <w:szCs w:val="17"/>
          </w:rPr>
          <w:t>We would get an error as:</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65" w:author="Unknown"/>
          <w:rFonts w:ascii="Consolas" w:hAnsi="Consolas" w:cs="Consolas"/>
          <w:color w:val="000000"/>
          <w:spacing w:val="6"/>
          <w:sz w:val="17"/>
          <w:szCs w:val="17"/>
        </w:rPr>
      </w:pPr>
      <w:ins w:id="66" w:author="Unknown">
        <w:r>
          <w:rPr>
            <w:rFonts w:ascii="Consolas" w:hAnsi="Consolas" w:cs="Consolas"/>
            <w:color w:val="000000"/>
            <w:spacing w:val="6"/>
            <w:sz w:val="17"/>
            <w:szCs w:val="17"/>
          </w:rPr>
          <w:lastRenderedPageBreak/>
          <w:t>SyntaxError: non-default argument follows default argument</w:t>
        </w:r>
      </w:ins>
    </w:p>
    <w:p w:rsidR="002F1760" w:rsidRDefault="002F1760" w:rsidP="002F1760">
      <w:pPr>
        <w:pStyle w:val="Heading3"/>
        <w:shd w:val="clear" w:color="auto" w:fill="FFFFFF"/>
        <w:spacing w:before="360" w:beforeAutospacing="0" w:after="84" w:afterAutospacing="0"/>
        <w:rPr>
          <w:ins w:id="67" w:author="Unknown"/>
          <w:rFonts w:ascii="Roboto" w:hAnsi="Roboto"/>
          <w:b w:val="0"/>
          <w:bCs w:val="0"/>
          <w:color w:val="000000"/>
          <w:spacing w:val="6"/>
          <w:sz w:val="21"/>
          <w:szCs w:val="21"/>
        </w:rPr>
      </w:pPr>
      <w:ins w:id="68" w:author="Unknown">
        <w:r>
          <w:rPr>
            <w:rFonts w:ascii="Roboto" w:hAnsi="Roboto"/>
            <w:b w:val="0"/>
            <w:bCs w:val="0"/>
            <w:color w:val="000000"/>
            <w:spacing w:val="6"/>
            <w:sz w:val="21"/>
            <w:szCs w:val="21"/>
          </w:rPr>
          <w:t>Keyword Arguments</w:t>
        </w:r>
      </w:ins>
    </w:p>
    <w:p w:rsidR="002F1760" w:rsidRDefault="002F1760" w:rsidP="002F1760">
      <w:pPr>
        <w:pStyle w:val="NormalWeb"/>
        <w:shd w:val="clear" w:color="auto" w:fill="FFFFFF"/>
        <w:spacing w:after="360" w:afterAutospacing="0"/>
        <w:rPr>
          <w:ins w:id="69" w:author="Unknown"/>
          <w:rFonts w:ascii="Roboto" w:hAnsi="Roboto"/>
          <w:color w:val="000000"/>
          <w:spacing w:val="6"/>
          <w:sz w:val="17"/>
          <w:szCs w:val="17"/>
        </w:rPr>
      </w:pPr>
      <w:ins w:id="70" w:author="Unknown">
        <w:r>
          <w:rPr>
            <w:rFonts w:ascii="Roboto" w:hAnsi="Roboto"/>
            <w:color w:val="000000"/>
            <w:spacing w:val="6"/>
            <w:sz w:val="17"/>
            <w:szCs w:val="17"/>
          </w:rPr>
          <w:t>When we call a function with some values, these values get assigned to the arguments according to their position. For example, in the above function</w:t>
        </w:r>
        <w:r>
          <w:rPr>
            <w:rStyle w:val="apple-converted-space"/>
            <w:rFonts w:ascii="Roboto" w:hAnsi="Roboto"/>
            <w:color w:val="000000"/>
            <w:spacing w:val="6"/>
            <w:sz w:val="17"/>
            <w:szCs w:val="17"/>
          </w:rPr>
          <w:t> </w:t>
        </w:r>
        <w:r>
          <w:rPr>
            <w:rStyle w:val="HTMLCode"/>
            <w:rFonts w:ascii="Roboto" w:hAnsi="Roboto"/>
            <w:color w:val="000000"/>
            <w:spacing w:val="6"/>
            <w:sz w:val="16"/>
            <w:szCs w:val="16"/>
          </w:rPr>
          <w:t>greet()</w:t>
        </w:r>
        <w:r>
          <w:rPr>
            <w:rFonts w:ascii="Roboto" w:hAnsi="Roboto"/>
            <w:color w:val="000000"/>
            <w:spacing w:val="6"/>
            <w:sz w:val="17"/>
            <w:szCs w:val="17"/>
          </w:rPr>
          <w:t>, when we called it as</w:t>
        </w:r>
        <w:r>
          <w:rPr>
            <w:rStyle w:val="apple-converted-space"/>
            <w:rFonts w:ascii="Roboto" w:hAnsi="Roboto"/>
            <w:color w:val="000000"/>
            <w:spacing w:val="6"/>
            <w:sz w:val="17"/>
            <w:szCs w:val="17"/>
          </w:rPr>
          <w:t> </w:t>
        </w:r>
        <w:r>
          <w:rPr>
            <w:rStyle w:val="HTMLCode"/>
            <w:rFonts w:ascii="Roboto" w:hAnsi="Roboto"/>
            <w:color w:val="000000"/>
            <w:spacing w:val="6"/>
            <w:sz w:val="16"/>
            <w:szCs w:val="16"/>
          </w:rPr>
          <w:t>greet("Bruce","How do you do?")</w:t>
        </w:r>
        <w:r>
          <w:rPr>
            <w:rFonts w:ascii="Roboto" w:hAnsi="Roboto"/>
            <w:color w:val="000000"/>
            <w:spacing w:val="6"/>
            <w:sz w:val="17"/>
            <w:szCs w:val="17"/>
          </w:rPr>
          <w:t>, the value</w:t>
        </w:r>
        <w:r>
          <w:rPr>
            <w:rStyle w:val="apple-converted-space"/>
            <w:rFonts w:ascii="Roboto" w:hAnsi="Roboto"/>
            <w:color w:val="000000"/>
            <w:spacing w:val="6"/>
            <w:sz w:val="17"/>
            <w:szCs w:val="17"/>
          </w:rPr>
          <w:t> </w:t>
        </w:r>
        <w:r>
          <w:rPr>
            <w:rStyle w:val="HTMLCode"/>
            <w:rFonts w:ascii="Roboto" w:hAnsi="Roboto"/>
            <w:color w:val="000000"/>
            <w:spacing w:val="6"/>
            <w:sz w:val="16"/>
            <w:szCs w:val="16"/>
          </w:rPr>
          <w:t>"Bruce"</w:t>
        </w:r>
        <w:r>
          <w:rPr>
            <w:rStyle w:val="apple-converted-space"/>
            <w:rFonts w:ascii="Roboto" w:hAnsi="Roboto"/>
            <w:color w:val="000000"/>
            <w:spacing w:val="6"/>
            <w:sz w:val="17"/>
            <w:szCs w:val="17"/>
          </w:rPr>
          <w:t> </w:t>
        </w:r>
        <w:r>
          <w:rPr>
            <w:rFonts w:ascii="Roboto" w:hAnsi="Roboto"/>
            <w:color w:val="000000"/>
            <w:spacing w:val="6"/>
            <w:sz w:val="17"/>
            <w:szCs w:val="17"/>
          </w:rPr>
          <w:t>gets assigned to the argument</w:t>
        </w:r>
        <w:r>
          <w:rPr>
            <w:rStyle w:val="HTMLVariable"/>
            <w:rFonts w:ascii="Roboto" w:eastAsiaTheme="majorEastAsia" w:hAnsi="Roboto"/>
            <w:i w:val="0"/>
            <w:iCs w:val="0"/>
            <w:color w:val="000000"/>
            <w:spacing w:val="6"/>
            <w:sz w:val="16"/>
            <w:szCs w:val="16"/>
          </w:rPr>
          <w:t>name</w:t>
        </w:r>
        <w:r>
          <w:rPr>
            <w:rStyle w:val="apple-converted-space"/>
            <w:rFonts w:ascii="Roboto" w:hAnsi="Roboto"/>
            <w:color w:val="000000"/>
            <w:spacing w:val="6"/>
            <w:sz w:val="17"/>
            <w:szCs w:val="17"/>
          </w:rPr>
          <w:t> </w:t>
        </w:r>
        <w:r>
          <w:rPr>
            <w:rFonts w:ascii="Roboto" w:hAnsi="Roboto"/>
            <w:color w:val="000000"/>
            <w:spacing w:val="6"/>
            <w:sz w:val="17"/>
            <w:szCs w:val="17"/>
          </w:rPr>
          <w:t>and similarly</w:t>
        </w:r>
        <w:r>
          <w:rPr>
            <w:rStyle w:val="apple-converted-space"/>
            <w:rFonts w:ascii="Roboto" w:hAnsi="Roboto"/>
            <w:color w:val="000000"/>
            <w:spacing w:val="6"/>
            <w:sz w:val="17"/>
            <w:szCs w:val="17"/>
          </w:rPr>
          <w:t> </w:t>
        </w:r>
        <w:r>
          <w:rPr>
            <w:rStyle w:val="HTMLCode"/>
            <w:rFonts w:ascii="Roboto" w:hAnsi="Roboto"/>
            <w:color w:val="000000"/>
            <w:spacing w:val="6"/>
            <w:sz w:val="16"/>
            <w:szCs w:val="16"/>
          </w:rPr>
          <w:t>"How do you do?"</w:t>
        </w:r>
        <w:r>
          <w:rPr>
            <w:rStyle w:val="apple-converted-space"/>
            <w:rFonts w:ascii="Roboto" w:hAnsi="Roboto"/>
            <w:color w:val="000000"/>
            <w:spacing w:val="6"/>
            <w:sz w:val="17"/>
            <w:szCs w:val="17"/>
          </w:rPr>
          <w:t> </w:t>
        </w:r>
        <w:r>
          <w:rPr>
            <w:rFonts w:ascii="Roboto" w:hAnsi="Roboto"/>
            <w:color w:val="000000"/>
            <w:spacing w:val="6"/>
            <w:sz w:val="17"/>
            <w:szCs w:val="17"/>
          </w:rPr>
          <w:t>to</w:t>
        </w:r>
        <w:r>
          <w:rPr>
            <w:rStyle w:val="apple-converted-space"/>
            <w:rFonts w:ascii="Roboto" w:hAnsi="Roboto"/>
            <w:color w:val="000000"/>
            <w:spacing w:val="6"/>
            <w:sz w:val="17"/>
            <w:szCs w:val="17"/>
          </w:rPr>
          <w:t> </w:t>
        </w:r>
        <w:r>
          <w:rPr>
            <w:rStyle w:val="HTMLVariable"/>
            <w:rFonts w:ascii="Roboto" w:eastAsiaTheme="majorEastAsia" w:hAnsi="Roboto"/>
            <w:i w:val="0"/>
            <w:iCs w:val="0"/>
            <w:color w:val="000000"/>
            <w:spacing w:val="6"/>
            <w:sz w:val="16"/>
            <w:szCs w:val="16"/>
          </w:rPr>
          <w:t>msg</w:t>
        </w:r>
        <w:r>
          <w:rPr>
            <w:rFonts w:ascii="Roboto" w:hAnsi="Roboto"/>
            <w:color w:val="000000"/>
            <w:spacing w:val="6"/>
            <w:sz w:val="17"/>
            <w:szCs w:val="17"/>
          </w:rPr>
          <w:t>.</w:t>
        </w:r>
      </w:ins>
    </w:p>
    <w:p w:rsidR="002F1760" w:rsidRDefault="002F1760" w:rsidP="002F1760">
      <w:pPr>
        <w:pStyle w:val="NormalWeb"/>
        <w:shd w:val="clear" w:color="auto" w:fill="FFFFFF"/>
        <w:spacing w:after="360" w:afterAutospacing="0"/>
        <w:rPr>
          <w:ins w:id="71" w:author="Unknown"/>
          <w:rFonts w:ascii="Roboto" w:hAnsi="Roboto"/>
          <w:color w:val="000000"/>
          <w:spacing w:val="6"/>
          <w:sz w:val="17"/>
          <w:szCs w:val="17"/>
        </w:rPr>
      </w:pPr>
      <w:ins w:id="72" w:author="Unknown">
        <w:r>
          <w:rPr>
            <w:rFonts w:ascii="Roboto" w:hAnsi="Roboto"/>
            <w:color w:val="000000"/>
            <w:spacing w:val="6"/>
            <w:sz w:val="17"/>
            <w:szCs w:val="17"/>
          </w:rPr>
          <w:t>Python allows functions to be called using keyword arguments. When we call functions in this way, the order (position) of the arguments can be changed. Following calls to the above function are all valid and produce the same result.</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73" w:author="Unknown"/>
          <w:rFonts w:ascii="Consolas" w:hAnsi="Consolas" w:cs="Consolas"/>
          <w:color w:val="000000"/>
          <w:spacing w:val="6"/>
          <w:sz w:val="17"/>
          <w:szCs w:val="17"/>
        </w:rPr>
      </w:pPr>
      <w:ins w:id="74" w:author="Unknown">
        <w:r>
          <w:rPr>
            <w:rFonts w:ascii="Consolas" w:hAnsi="Consolas" w:cs="Consolas"/>
            <w:color w:val="000000"/>
            <w:spacing w:val="6"/>
            <w:sz w:val="17"/>
            <w:szCs w:val="17"/>
          </w:rPr>
          <w:t>greet(name = "Bruce",msg = "How do you do?")    # 2 keyword arguments</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75" w:author="Unknown"/>
          <w:rFonts w:ascii="Consolas" w:hAnsi="Consolas" w:cs="Consolas"/>
          <w:color w:val="000000"/>
          <w:spacing w:val="6"/>
          <w:sz w:val="17"/>
          <w:szCs w:val="17"/>
        </w:rPr>
      </w:pPr>
      <w:ins w:id="76" w:author="Unknown">
        <w:r>
          <w:rPr>
            <w:rFonts w:ascii="Consolas" w:hAnsi="Consolas" w:cs="Consolas"/>
            <w:color w:val="000000"/>
            <w:spacing w:val="6"/>
            <w:sz w:val="17"/>
            <w:szCs w:val="17"/>
          </w:rPr>
          <w:t>greet(msg = "How do you do?",name = "Bruce")    # 2 keyword arguments (out of order)</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77" w:author="Unknown"/>
          <w:rFonts w:ascii="Consolas" w:hAnsi="Consolas" w:cs="Consolas"/>
          <w:color w:val="000000"/>
          <w:spacing w:val="6"/>
          <w:sz w:val="17"/>
          <w:szCs w:val="17"/>
        </w:rPr>
      </w:pPr>
      <w:ins w:id="78" w:author="Unknown">
        <w:r>
          <w:rPr>
            <w:rFonts w:ascii="Consolas" w:hAnsi="Consolas" w:cs="Consolas"/>
            <w:color w:val="000000"/>
            <w:spacing w:val="6"/>
            <w:sz w:val="17"/>
            <w:szCs w:val="17"/>
          </w:rPr>
          <w:t>greet("Bruce",msg = "How do you do?")           # 1 positional, 1 keyword argument</w:t>
        </w:r>
      </w:ins>
    </w:p>
    <w:p w:rsidR="002F1760" w:rsidRDefault="002F1760" w:rsidP="002F1760">
      <w:pPr>
        <w:pStyle w:val="NormalWeb"/>
        <w:shd w:val="clear" w:color="auto" w:fill="FFFFFF"/>
        <w:spacing w:after="360" w:afterAutospacing="0"/>
        <w:rPr>
          <w:ins w:id="79" w:author="Unknown"/>
          <w:rFonts w:ascii="Roboto" w:hAnsi="Roboto"/>
          <w:color w:val="000000"/>
          <w:spacing w:val="6"/>
          <w:sz w:val="17"/>
          <w:szCs w:val="17"/>
        </w:rPr>
      </w:pPr>
      <w:ins w:id="80" w:author="Unknown">
        <w:r>
          <w:rPr>
            <w:rFonts w:ascii="Roboto" w:hAnsi="Roboto"/>
            <w:color w:val="000000"/>
            <w:spacing w:val="6"/>
            <w:sz w:val="17"/>
            <w:szCs w:val="17"/>
          </w:rPr>
          <w:t>As we can see, we can mix positional arguments with keyword arguments during a function call. But we must keep in mind that keyword arguments must follow positional arguments. Having a positional argument after keyword arguments will result into errors. For example the function call as follows:</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81" w:author="Unknown"/>
          <w:rFonts w:ascii="Consolas" w:hAnsi="Consolas" w:cs="Consolas"/>
          <w:color w:val="000000"/>
          <w:spacing w:val="6"/>
          <w:sz w:val="17"/>
          <w:szCs w:val="17"/>
        </w:rPr>
      </w:pPr>
      <w:ins w:id="82" w:author="Unknown">
        <w:r>
          <w:rPr>
            <w:rFonts w:ascii="Consolas" w:hAnsi="Consolas" w:cs="Consolas"/>
            <w:color w:val="000000"/>
            <w:spacing w:val="6"/>
            <w:sz w:val="17"/>
            <w:szCs w:val="17"/>
          </w:rPr>
          <w:t>greet(name="Bruce","How do you do?")</w:t>
        </w:r>
      </w:ins>
    </w:p>
    <w:p w:rsidR="002F1760" w:rsidRDefault="002F1760" w:rsidP="002F1760">
      <w:pPr>
        <w:pStyle w:val="NormalWeb"/>
        <w:shd w:val="clear" w:color="auto" w:fill="FFFFFF"/>
        <w:spacing w:after="360" w:afterAutospacing="0"/>
        <w:rPr>
          <w:ins w:id="83" w:author="Unknown"/>
          <w:rFonts w:ascii="Roboto" w:hAnsi="Roboto"/>
          <w:color w:val="000000"/>
          <w:spacing w:val="6"/>
          <w:sz w:val="17"/>
          <w:szCs w:val="17"/>
        </w:rPr>
      </w:pPr>
      <w:ins w:id="84" w:author="Unknown">
        <w:r>
          <w:rPr>
            <w:rFonts w:ascii="Roboto" w:hAnsi="Roboto"/>
            <w:color w:val="000000"/>
            <w:spacing w:val="6"/>
            <w:sz w:val="17"/>
            <w:szCs w:val="17"/>
          </w:rPr>
          <w:t>Will result into error as:</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85" w:author="Unknown"/>
          <w:rFonts w:ascii="Consolas" w:hAnsi="Consolas" w:cs="Consolas"/>
          <w:color w:val="000000"/>
          <w:spacing w:val="6"/>
          <w:sz w:val="17"/>
          <w:szCs w:val="17"/>
        </w:rPr>
      </w:pPr>
      <w:ins w:id="86" w:author="Unknown">
        <w:r>
          <w:rPr>
            <w:rFonts w:ascii="Consolas" w:hAnsi="Consolas" w:cs="Consolas"/>
            <w:color w:val="000000"/>
            <w:spacing w:val="6"/>
            <w:sz w:val="17"/>
            <w:szCs w:val="17"/>
          </w:rPr>
          <w:t>SyntaxError: non-keyword arg after keyword arg</w:t>
        </w:r>
      </w:ins>
    </w:p>
    <w:p w:rsidR="002F1760" w:rsidRDefault="002F1760" w:rsidP="002F1760">
      <w:pPr>
        <w:pStyle w:val="Heading3"/>
        <w:shd w:val="clear" w:color="auto" w:fill="FFFFFF"/>
        <w:spacing w:before="360" w:beforeAutospacing="0" w:after="84" w:afterAutospacing="0"/>
        <w:rPr>
          <w:ins w:id="87" w:author="Unknown"/>
          <w:rFonts w:ascii="Roboto" w:hAnsi="Roboto"/>
          <w:b w:val="0"/>
          <w:bCs w:val="0"/>
          <w:color w:val="000000"/>
          <w:spacing w:val="6"/>
          <w:sz w:val="21"/>
          <w:szCs w:val="21"/>
        </w:rPr>
      </w:pPr>
      <w:ins w:id="88" w:author="Unknown">
        <w:r>
          <w:rPr>
            <w:rFonts w:ascii="Roboto" w:hAnsi="Roboto"/>
            <w:b w:val="0"/>
            <w:bCs w:val="0"/>
            <w:color w:val="000000"/>
            <w:spacing w:val="6"/>
            <w:sz w:val="21"/>
            <w:szCs w:val="21"/>
          </w:rPr>
          <w:t>Arbitrary Arguments</w:t>
        </w:r>
      </w:ins>
    </w:p>
    <w:p w:rsidR="002F1760" w:rsidRDefault="002F1760" w:rsidP="002F1760">
      <w:pPr>
        <w:pStyle w:val="NormalWeb"/>
        <w:shd w:val="clear" w:color="auto" w:fill="FFFFFF"/>
        <w:spacing w:after="360" w:afterAutospacing="0"/>
        <w:rPr>
          <w:ins w:id="89" w:author="Unknown"/>
          <w:rFonts w:ascii="Roboto" w:hAnsi="Roboto"/>
          <w:color w:val="000000"/>
          <w:spacing w:val="6"/>
          <w:sz w:val="17"/>
          <w:szCs w:val="17"/>
        </w:rPr>
      </w:pPr>
      <w:ins w:id="90" w:author="Unknown">
        <w:r>
          <w:rPr>
            <w:rFonts w:ascii="Roboto" w:hAnsi="Roboto"/>
            <w:color w:val="000000"/>
            <w:spacing w:val="6"/>
            <w:sz w:val="17"/>
            <w:szCs w:val="17"/>
          </w:rPr>
          <w:t>Sometimes, we do not know in advance the number of arguments that will be passed into a function. Python allows us to handle this kind of situation through function calls with arbitrary number of arguments. In the function definition we use an asterisk (*) before the parameter name to denote this kind of argument. Here is an example.</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91" w:author="Unknown"/>
          <w:rStyle w:val="pln"/>
          <w:rFonts w:ascii="Consolas" w:hAnsi="Consolas" w:cs="Consolas"/>
          <w:color w:val="000000"/>
          <w:spacing w:val="6"/>
          <w:sz w:val="16"/>
          <w:szCs w:val="16"/>
        </w:rPr>
      </w:pPr>
      <w:ins w:id="92" w:author="Unknown">
        <w:r>
          <w:rPr>
            <w:rStyle w:val="kwd"/>
            <w:rFonts w:ascii="Consolas" w:hAnsi="Consolas" w:cs="Consolas"/>
            <w:color w:val="00008B"/>
            <w:spacing w:val="6"/>
            <w:sz w:val="16"/>
            <w:szCs w:val="16"/>
          </w:rPr>
          <w:t>def</w:t>
        </w:r>
        <w:r>
          <w:rPr>
            <w:rStyle w:val="pln"/>
            <w:rFonts w:ascii="Consolas" w:hAnsi="Consolas" w:cs="Consolas"/>
            <w:color w:val="000000"/>
            <w:spacing w:val="6"/>
            <w:sz w:val="16"/>
            <w:szCs w:val="16"/>
          </w:rPr>
          <w:t xml:space="preserve"> greet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names</w:t>
        </w:r>
        <w:r>
          <w:rPr>
            <w:rStyle w:val="pun"/>
            <w:rFonts w:ascii="Consolas" w:hAnsi="Consolas" w:cs="Consolas"/>
            <w:color w:val="000000"/>
            <w:spacing w:val="6"/>
            <w:sz w:val="16"/>
            <w:szCs w:val="16"/>
          </w:rPr>
          <w:t>):</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93" w:author="Unknown"/>
          <w:rStyle w:val="str"/>
          <w:rFonts w:ascii="Consolas" w:hAnsi="Consolas" w:cs="Consolas"/>
          <w:color w:val="800000"/>
          <w:spacing w:val="6"/>
          <w:sz w:val="16"/>
          <w:szCs w:val="16"/>
        </w:rPr>
      </w:pPr>
      <w:ins w:id="94" w:author="Unknown">
        <w:r>
          <w:rPr>
            <w:rStyle w:val="pln"/>
            <w:rFonts w:ascii="Consolas" w:hAnsi="Consolas" w:cs="Consolas"/>
            <w:color w:val="000000"/>
            <w:spacing w:val="6"/>
            <w:sz w:val="16"/>
            <w:szCs w:val="16"/>
          </w:rPr>
          <w:t xml:space="preserve">   </w:t>
        </w:r>
        <w:r>
          <w:rPr>
            <w:rStyle w:val="str"/>
            <w:rFonts w:ascii="Consolas" w:hAnsi="Consolas" w:cs="Consolas"/>
            <w:color w:val="800000"/>
            <w:spacing w:val="6"/>
            <w:sz w:val="16"/>
            <w:szCs w:val="16"/>
          </w:rPr>
          <w:t>"""This function greets all</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95" w:author="Unknown"/>
          <w:rStyle w:val="pln"/>
          <w:rFonts w:ascii="Consolas" w:hAnsi="Consolas" w:cs="Consolas"/>
          <w:color w:val="000000"/>
          <w:spacing w:val="6"/>
          <w:sz w:val="16"/>
          <w:szCs w:val="16"/>
        </w:rPr>
      </w:pPr>
      <w:ins w:id="96" w:author="Unknown">
        <w:r>
          <w:rPr>
            <w:rStyle w:val="str"/>
            <w:rFonts w:ascii="Consolas" w:hAnsi="Consolas" w:cs="Consolas"/>
            <w:color w:val="800000"/>
            <w:spacing w:val="6"/>
            <w:sz w:val="16"/>
            <w:szCs w:val="16"/>
          </w:rPr>
          <w:t xml:space="preserve">   the person in the names tuple."""</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97" w:author="Unknown"/>
          <w:rStyle w:val="pln"/>
          <w:rFonts w:ascii="Consolas" w:hAnsi="Consolas" w:cs="Consolas"/>
          <w:color w:val="000000"/>
          <w:spacing w:val="6"/>
          <w:sz w:val="16"/>
          <w:szCs w:val="16"/>
        </w:rPr>
      </w:pPr>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98" w:author="Unknown"/>
          <w:rStyle w:val="pln"/>
          <w:rFonts w:ascii="Consolas" w:hAnsi="Consolas" w:cs="Consolas"/>
          <w:color w:val="000000"/>
          <w:spacing w:val="6"/>
          <w:sz w:val="16"/>
          <w:szCs w:val="16"/>
        </w:rPr>
      </w:pPr>
      <w:ins w:id="99" w:author="Unknown">
        <w:r>
          <w:rPr>
            <w:rStyle w:val="pln"/>
            <w:rFonts w:ascii="Consolas" w:hAnsi="Consolas" w:cs="Consolas"/>
            <w:color w:val="000000"/>
            <w:spacing w:val="6"/>
            <w:sz w:val="16"/>
            <w:szCs w:val="16"/>
          </w:rPr>
          <w:t xml:space="preserve">   </w:t>
        </w:r>
        <w:r>
          <w:rPr>
            <w:rStyle w:val="com"/>
            <w:rFonts w:ascii="Consolas" w:hAnsi="Consolas" w:cs="Consolas"/>
            <w:color w:val="808080"/>
            <w:spacing w:val="6"/>
            <w:sz w:val="16"/>
            <w:szCs w:val="16"/>
          </w:rPr>
          <w:t># names is a tuple with arguments</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100" w:author="Unknown"/>
          <w:rStyle w:val="pln"/>
          <w:rFonts w:ascii="Consolas" w:hAnsi="Consolas" w:cs="Consolas"/>
          <w:color w:val="000000"/>
          <w:spacing w:val="6"/>
          <w:sz w:val="16"/>
          <w:szCs w:val="16"/>
        </w:rPr>
      </w:pPr>
      <w:ins w:id="101" w:author="Unknown">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for</w:t>
        </w:r>
        <w:r>
          <w:rPr>
            <w:rStyle w:val="pln"/>
            <w:rFonts w:ascii="Consolas" w:hAnsi="Consolas" w:cs="Consolas"/>
            <w:color w:val="000000"/>
            <w:spacing w:val="6"/>
            <w:sz w:val="16"/>
            <w:szCs w:val="16"/>
          </w:rPr>
          <w:t xml:space="preserve"> name </w:t>
        </w:r>
        <w:r>
          <w:rPr>
            <w:rStyle w:val="kwd"/>
            <w:rFonts w:ascii="Consolas" w:hAnsi="Consolas" w:cs="Consolas"/>
            <w:color w:val="00008B"/>
            <w:spacing w:val="6"/>
            <w:sz w:val="16"/>
            <w:szCs w:val="16"/>
          </w:rPr>
          <w:t>in</w:t>
        </w:r>
        <w:r>
          <w:rPr>
            <w:rStyle w:val="pln"/>
            <w:rFonts w:ascii="Consolas" w:hAnsi="Consolas" w:cs="Consolas"/>
            <w:color w:val="000000"/>
            <w:spacing w:val="6"/>
            <w:sz w:val="16"/>
            <w:szCs w:val="16"/>
          </w:rPr>
          <w:t xml:space="preserve"> names</w:t>
        </w:r>
        <w:r>
          <w:rPr>
            <w:rStyle w:val="pun"/>
            <w:rFonts w:ascii="Consolas" w:hAnsi="Consolas" w:cs="Consolas"/>
            <w:color w:val="000000"/>
            <w:spacing w:val="6"/>
            <w:sz w:val="16"/>
            <w:szCs w:val="16"/>
          </w:rPr>
          <w:t>:</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102" w:author="Unknown"/>
          <w:rStyle w:val="pln"/>
          <w:rFonts w:ascii="Consolas" w:hAnsi="Consolas" w:cs="Consolas"/>
          <w:color w:val="000000"/>
          <w:spacing w:val="6"/>
          <w:sz w:val="16"/>
          <w:szCs w:val="16"/>
        </w:rPr>
      </w:pPr>
      <w:ins w:id="103" w:author="Unknown">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"Hello"</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name</w:t>
        </w:r>
        <w:r>
          <w:rPr>
            <w:rStyle w:val="pun"/>
            <w:rFonts w:ascii="Consolas" w:hAnsi="Consolas" w:cs="Consolas"/>
            <w:color w:val="000000"/>
            <w:spacing w:val="6"/>
            <w:sz w:val="16"/>
            <w:szCs w:val="16"/>
          </w:rPr>
          <w:t>)</w:t>
        </w:r>
      </w:ins>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104" w:author="Unknown"/>
          <w:rStyle w:val="pln"/>
          <w:rFonts w:ascii="Consolas" w:hAnsi="Consolas" w:cs="Consolas"/>
          <w:color w:val="000000"/>
          <w:spacing w:val="6"/>
          <w:sz w:val="16"/>
          <w:szCs w:val="16"/>
        </w:rPr>
      </w:pPr>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105" w:author="Unknown"/>
          <w:rStyle w:val="pln"/>
          <w:rFonts w:ascii="Consolas" w:hAnsi="Consolas" w:cs="Consolas"/>
          <w:color w:val="000000"/>
          <w:spacing w:val="6"/>
          <w:sz w:val="16"/>
          <w:szCs w:val="16"/>
        </w:rPr>
      </w:pPr>
    </w:p>
    <w:p w:rsidR="002F1760" w:rsidRDefault="002F1760" w:rsidP="002F176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ins w:id="106" w:author="Unknown"/>
          <w:rFonts w:ascii="Consolas" w:hAnsi="Consolas" w:cs="Consolas"/>
          <w:color w:val="000000"/>
          <w:spacing w:val="6"/>
          <w:sz w:val="17"/>
          <w:szCs w:val="17"/>
        </w:rPr>
      </w:pPr>
      <w:ins w:id="107" w:author="Unknown">
        <w:r>
          <w:rPr>
            <w:rStyle w:val="pln"/>
            <w:rFonts w:ascii="Consolas" w:hAnsi="Consolas" w:cs="Consolas"/>
            <w:color w:val="000000"/>
            <w:spacing w:val="6"/>
            <w:sz w:val="16"/>
            <w:szCs w:val="16"/>
          </w:rPr>
          <w:t>greet</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"Monica"</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"Luke"</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"Steve"</w:t>
        </w:r>
        <w:r>
          <w:rPr>
            <w:rStyle w:val="pun"/>
            <w:rFonts w:ascii="Consolas" w:hAnsi="Consolas" w:cs="Consolas"/>
            <w:color w:val="000000"/>
            <w:spacing w:val="6"/>
            <w:sz w:val="16"/>
            <w:szCs w:val="16"/>
          </w:rPr>
          <w:t>,</w:t>
        </w:r>
        <w:r>
          <w:rPr>
            <w:rStyle w:val="str"/>
            <w:rFonts w:ascii="Consolas" w:hAnsi="Consolas" w:cs="Consolas"/>
            <w:color w:val="800000"/>
            <w:spacing w:val="6"/>
            <w:sz w:val="16"/>
            <w:szCs w:val="16"/>
          </w:rPr>
          <w:t>"John"</w:t>
        </w:r>
        <w:r>
          <w:rPr>
            <w:rStyle w:val="pun"/>
            <w:rFonts w:ascii="Consolas" w:hAnsi="Consolas" w:cs="Consolas"/>
            <w:color w:val="000000"/>
            <w:spacing w:val="6"/>
            <w:sz w:val="16"/>
            <w:szCs w:val="16"/>
          </w:rPr>
          <w:t>)</w:t>
        </w:r>
      </w:ins>
    </w:p>
    <w:p w:rsidR="002F1760" w:rsidRDefault="002F1760" w:rsidP="002F1760">
      <w:pPr>
        <w:pStyle w:val="NormalWeb"/>
        <w:shd w:val="clear" w:color="auto" w:fill="FFFFFF"/>
        <w:spacing w:after="360" w:afterAutospacing="0"/>
        <w:rPr>
          <w:ins w:id="108" w:author="Unknown"/>
          <w:rFonts w:ascii="Roboto" w:hAnsi="Roboto"/>
          <w:color w:val="000000"/>
          <w:spacing w:val="6"/>
          <w:sz w:val="17"/>
          <w:szCs w:val="17"/>
        </w:rPr>
      </w:pPr>
      <w:ins w:id="109" w:author="Unknown">
        <w:r>
          <w:rPr>
            <w:rStyle w:val="Strong"/>
            <w:rFonts w:ascii="Roboto" w:hAnsi="Roboto"/>
            <w:b w:val="0"/>
            <w:bCs w:val="0"/>
            <w:color w:val="000000"/>
            <w:spacing w:val="6"/>
            <w:sz w:val="17"/>
            <w:szCs w:val="17"/>
          </w:rPr>
          <w:t>Output</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110" w:author="Unknown"/>
          <w:rStyle w:val="HTMLSample"/>
          <w:rFonts w:ascii="Consolas" w:hAnsi="Consolas" w:cs="Consolas"/>
          <w:color w:val="000000"/>
          <w:spacing w:val="6"/>
          <w:sz w:val="17"/>
          <w:szCs w:val="17"/>
        </w:rPr>
      </w:pPr>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111" w:author="Unknown"/>
          <w:rStyle w:val="HTMLSample"/>
          <w:rFonts w:ascii="Consolas" w:hAnsi="Consolas" w:cs="Consolas"/>
          <w:color w:val="000000"/>
          <w:spacing w:val="6"/>
          <w:sz w:val="17"/>
          <w:szCs w:val="17"/>
        </w:rPr>
      </w:pPr>
      <w:ins w:id="112" w:author="Unknown">
        <w:r>
          <w:rPr>
            <w:rStyle w:val="HTMLSample"/>
            <w:rFonts w:ascii="Consolas" w:hAnsi="Consolas" w:cs="Consolas"/>
            <w:color w:val="000000"/>
            <w:spacing w:val="6"/>
            <w:sz w:val="17"/>
            <w:szCs w:val="17"/>
          </w:rPr>
          <w:t>Hello Monica</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113" w:author="Unknown"/>
          <w:rStyle w:val="HTMLSample"/>
          <w:rFonts w:ascii="Consolas" w:hAnsi="Consolas" w:cs="Consolas"/>
          <w:color w:val="000000"/>
          <w:spacing w:val="6"/>
          <w:sz w:val="17"/>
          <w:szCs w:val="17"/>
        </w:rPr>
      </w:pPr>
      <w:ins w:id="114" w:author="Unknown">
        <w:r>
          <w:rPr>
            <w:rStyle w:val="HTMLSample"/>
            <w:rFonts w:ascii="Consolas" w:hAnsi="Consolas" w:cs="Consolas"/>
            <w:color w:val="000000"/>
            <w:spacing w:val="6"/>
            <w:sz w:val="17"/>
            <w:szCs w:val="17"/>
          </w:rPr>
          <w:t>Hello Luke</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115" w:author="Unknown"/>
          <w:rStyle w:val="HTMLSample"/>
          <w:rFonts w:ascii="Consolas" w:hAnsi="Consolas" w:cs="Consolas"/>
          <w:color w:val="000000"/>
          <w:spacing w:val="6"/>
          <w:sz w:val="17"/>
          <w:szCs w:val="17"/>
        </w:rPr>
      </w:pPr>
      <w:ins w:id="116" w:author="Unknown">
        <w:r>
          <w:rPr>
            <w:rStyle w:val="HTMLSample"/>
            <w:rFonts w:ascii="Consolas" w:hAnsi="Consolas" w:cs="Consolas"/>
            <w:color w:val="000000"/>
            <w:spacing w:val="6"/>
            <w:sz w:val="17"/>
            <w:szCs w:val="17"/>
          </w:rPr>
          <w:t>Hello Steve</w:t>
        </w:r>
      </w:ins>
    </w:p>
    <w:p w:rsidR="002F1760" w:rsidRDefault="002F1760" w:rsidP="002F176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ins w:id="117" w:author="Unknown"/>
          <w:rStyle w:val="HTMLSample"/>
          <w:rFonts w:ascii="Consolas" w:hAnsi="Consolas" w:cs="Consolas"/>
          <w:color w:val="000000"/>
          <w:spacing w:val="6"/>
          <w:sz w:val="17"/>
          <w:szCs w:val="17"/>
        </w:rPr>
      </w:pPr>
      <w:ins w:id="118" w:author="Unknown">
        <w:r>
          <w:rPr>
            <w:rStyle w:val="HTMLSample"/>
            <w:rFonts w:ascii="Consolas" w:hAnsi="Consolas" w:cs="Consolas"/>
            <w:color w:val="000000"/>
            <w:spacing w:val="6"/>
            <w:sz w:val="17"/>
            <w:szCs w:val="17"/>
          </w:rPr>
          <w:t>Hello John</w:t>
        </w:r>
      </w:ins>
    </w:p>
    <w:p w:rsidR="002F1760" w:rsidRDefault="002F1760" w:rsidP="002F1760">
      <w:pPr>
        <w:pStyle w:val="NormalWeb"/>
        <w:shd w:val="clear" w:color="auto" w:fill="FFFFFF"/>
        <w:spacing w:after="360" w:afterAutospacing="0"/>
        <w:rPr>
          <w:ins w:id="119" w:author="Unknown"/>
          <w:rFonts w:ascii="Roboto" w:hAnsi="Roboto"/>
          <w:color w:val="000000"/>
          <w:spacing w:val="6"/>
          <w:sz w:val="17"/>
          <w:szCs w:val="17"/>
        </w:rPr>
      </w:pPr>
      <w:ins w:id="120" w:author="Unknown">
        <w:r>
          <w:rPr>
            <w:rFonts w:ascii="Roboto" w:hAnsi="Roboto"/>
            <w:color w:val="000000"/>
            <w:spacing w:val="6"/>
            <w:sz w:val="17"/>
            <w:szCs w:val="17"/>
          </w:rPr>
          <w:t>Here, we have called the function with multiple arguments. These arguments get wrapped up into a tuple before being passed into the function. Inside the function, we use a</w:t>
        </w:r>
        <w:r>
          <w:rPr>
            <w:rStyle w:val="apple-converted-space"/>
            <w:rFonts w:ascii="Roboto" w:hAnsi="Roboto"/>
            <w:color w:val="000000"/>
            <w:spacing w:val="6"/>
            <w:sz w:val="17"/>
            <w:szCs w:val="17"/>
          </w:rPr>
          <w:t> </w:t>
        </w:r>
        <w:r>
          <w:rPr>
            <w:rStyle w:val="HTMLCode"/>
            <w:rFonts w:ascii="Roboto" w:hAnsi="Roboto"/>
            <w:color w:val="000000"/>
            <w:spacing w:val="6"/>
            <w:sz w:val="16"/>
            <w:szCs w:val="16"/>
          </w:rPr>
          <w:t>for</w:t>
        </w:r>
        <w:r>
          <w:rPr>
            <w:rStyle w:val="apple-converted-space"/>
            <w:rFonts w:ascii="Roboto" w:hAnsi="Roboto"/>
            <w:color w:val="000000"/>
            <w:spacing w:val="6"/>
            <w:sz w:val="17"/>
            <w:szCs w:val="17"/>
          </w:rPr>
          <w:t> </w:t>
        </w:r>
        <w:r>
          <w:rPr>
            <w:rFonts w:ascii="Roboto" w:hAnsi="Roboto"/>
            <w:color w:val="000000"/>
            <w:spacing w:val="6"/>
            <w:sz w:val="17"/>
            <w:szCs w:val="17"/>
          </w:rPr>
          <w:t>loop to retrieve all the arguments back.</w:t>
        </w:r>
      </w:ins>
    </w:p>
    <w:p w:rsidR="00560A1F" w:rsidRDefault="00560A1F"/>
    <w:p w:rsidR="00BB7401" w:rsidRDefault="00BB7401" w:rsidP="00BB7401">
      <w:pPr>
        <w:shd w:val="clear" w:color="auto" w:fill="FFFFFF"/>
        <w:spacing w:before="408" w:after="84" w:line="240" w:lineRule="auto"/>
        <w:outlineLvl w:val="1"/>
        <w:rPr>
          <w:rFonts w:ascii="Roboto" w:eastAsia="Times New Roman" w:hAnsi="Roboto" w:cs="Times New Roman"/>
          <w:color w:val="000000"/>
          <w:spacing w:val="6"/>
          <w:sz w:val="36"/>
          <w:szCs w:val="36"/>
        </w:rPr>
      </w:pPr>
      <w:r w:rsidRPr="00BB7401">
        <w:rPr>
          <w:rFonts w:ascii="Roboto" w:eastAsia="Times New Roman" w:hAnsi="Roboto" w:cs="Times New Roman"/>
          <w:color w:val="000000"/>
          <w:spacing w:val="6"/>
          <w:sz w:val="36"/>
          <w:szCs w:val="36"/>
        </w:rPr>
        <w:t>Python Recursive Function</w:t>
      </w:r>
    </w:p>
    <w:p w:rsidR="00665719" w:rsidRPr="00BB7401" w:rsidRDefault="00665719" w:rsidP="00BB7401">
      <w:pPr>
        <w:shd w:val="clear" w:color="auto" w:fill="FFFFFF"/>
        <w:spacing w:before="408" w:after="84" w:line="240" w:lineRule="auto"/>
        <w:outlineLvl w:val="1"/>
        <w:rPr>
          <w:rFonts w:ascii="Roboto" w:eastAsia="Times New Roman" w:hAnsi="Roboto" w:cs="Times New Roman"/>
          <w:color w:val="000000"/>
          <w:spacing w:val="6"/>
          <w:sz w:val="36"/>
          <w:szCs w:val="36"/>
        </w:rPr>
      </w:pPr>
      <w:r>
        <w:rPr>
          <w:rFonts w:ascii="Roboto" w:hAnsi="Roboto"/>
          <w:color w:val="000000"/>
          <w:spacing w:val="6"/>
          <w:sz w:val="17"/>
          <w:szCs w:val="17"/>
          <w:shd w:val="clear" w:color="auto" w:fill="FFFFFF"/>
        </w:rPr>
        <w:t>Recursion is the process of defining something in terms of itself. A physical world example would be to place two parallel mirrors facing each other. Any object in between them would be reflected recursively.</w:t>
      </w:r>
    </w:p>
    <w:p w:rsidR="00BB7401" w:rsidRPr="00BB7401" w:rsidRDefault="00BB7401" w:rsidP="00BB7401">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We know that in Python, a function can call other functions. It is even possible for the function to call itself. These type of construct are termed as recursive functions.</w:t>
      </w:r>
    </w:p>
    <w:p w:rsidR="00BB7401" w:rsidRPr="00BB7401" w:rsidRDefault="00BB7401" w:rsidP="00BB7401">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Following is an example of recursive function to find the factorial of an integer. Factorial of a number is the product of all the integers from 1 to that number. For example, the factorial of 6 (denoted as 6!) is 1*2*3*4*5*6 = 720.</w:t>
      </w:r>
    </w:p>
    <w:p w:rsidR="00BB7401" w:rsidRPr="00BB7401" w:rsidRDefault="00BB7401" w:rsidP="00BB7401">
      <w:pPr>
        <w:shd w:val="clear" w:color="auto" w:fill="FFFFFF"/>
        <w:spacing w:before="360" w:after="84" w:line="240" w:lineRule="auto"/>
        <w:outlineLvl w:val="2"/>
        <w:rPr>
          <w:rFonts w:ascii="Roboto" w:eastAsia="Times New Roman" w:hAnsi="Roboto" w:cs="Times New Roman"/>
          <w:color w:val="000000"/>
          <w:spacing w:val="6"/>
          <w:sz w:val="30"/>
          <w:szCs w:val="30"/>
        </w:rPr>
      </w:pPr>
      <w:r w:rsidRPr="00BB7401">
        <w:rPr>
          <w:rFonts w:ascii="Roboto" w:eastAsia="Times New Roman" w:hAnsi="Roboto" w:cs="Times New Roman"/>
          <w:color w:val="000000"/>
          <w:spacing w:val="6"/>
          <w:sz w:val="30"/>
          <w:szCs w:val="30"/>
        </w:rPr>
        <w:t>Example of recursive function</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8080"/>
          <w:spacing w:val="6"/>
          <w:sz w:val="16"/>
        </w:rPr>
        <w:t># An example of a recursive function to</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8080"/>
          <w:spacing w:val="6"/>
          <w:sz w:val="16"/>
        </w:rPr>
        <w:t># find the factorial of a number</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8B"/>
          <w:spacing w:val="6"/>
          <w:sz w:val="16"/>
        </w:rPr>
        <w:t>def</w:t>
      </w:r>
      <w:r w:rsidRPr="00BB7401">
        <w:rPr>
          <w:rFonts w:ascii="Consolas" w:eastAsia="Times New Roman" w:hAnsi="Consolas" w:cs="Consolas"/>
          <w:color w:val="000000"/>
          <w:spacing w:val="6"/>
          <w:sz w:val="16"/>
        </w:rPr>
        <w:t xml:space="preserve"> recur_fact(x):</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800000"/>
          <w:spacing w:val="6"/>
          <w:sz w:val="16"/>
        </w:rPr>
      </w:pP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0000"/>
          <w:spacing w:val="6"/>
          <w:sz w:val="16"/>
        </w:rPr>
        <w:t>"""This is a recursive function</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0000"/>
          <w:spacing w:val="6"/>
          <w:sz w:val="16"/>
        </w:rPr>
        <w:t xml:space="preserve">   to find the factorial of an integer"""</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00008B"/>
          <w:spacing w:val="6"/>
          <w:sz w:val="16"/>
        </w:rPr>
        <w:t>if</w:t>
      </w:r>
      <w:r w:rsidRPr="00BB7401">
        <w:rPr>
          <w:rFonts w:ascii="Consolas" w:eastAsia="Times New Roman" w:hAnsi="Consolas" w:cs="Consolas"/>
          <w:color w:val="000000"/>
          <w:spacing w:val="6"/>
          <w:sz w:val="16"/>
        </w:rPr>
        <w:t xml:space="preserve"> x == </w:t>
      </w:r>
      <w:r w:rsidRPr="00BB7401">
        <w:rPr>
          <w:rFonts w:ascii="Consolas" w:eastAsia="Times New Roman" w:hAnsi="Consolas" w:cs="Consolas"/>
          <w:color w:val="800000"/>
          <w:spacing w:val="6"/>
          <w:sz w:val="16"/>
        </w:rPr>
        <w:t>1</w:t>
      </w:r>
      <w:r w:rsidRPr="00BB7401">
        <w:rPr>
          <w:rFonts w:ascii="Consolas" w:eastAsia="Times New Roman" w:hAnsi="Consolas" w:cs="Consolas"/>
          <w:color w:val="000000"/>
          <w:spacing w:val="6"/>
          <w:sz w:val="16"/>
        </w:rPr>
        <w:t>:</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00"/>
          <w:spacing w:val="6"/>
          <w:sz w:val="16"/>
        </w:rPr>
        <w:lastRenderedPageBreak/>
        <w:t xml:space="preserve">       </w:t>
      </w:r>
      <w:r w:rsidRPr="00BB7401">
        <w:rPr>
          <w:rFonts w:ascii="Consolas" w:eastAsia="Times New Roman" w:hAnsi="Consolas" w:cs="Consolas"/>
          <w:color w:val="00008B"/>
          <w:spacing w:val="6"/>
          <w:sz w:val="16"/>
        </w:rPr>
        <w:t>return</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0000"/>
          <w:spacing w:val="6"/>
          <w:sz w:val="16"/>
        </w:rPr>
        <w:t>1</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00008B"/>
          <w:spacing w:val="6"/>
          <w:sz w:val="16"/>
        </w:rPr>
        <w:t>else</w:t>
      </w:r>
      <w:r w:rsidRPr="00BB7401">
        <w:rPr>
          <w:rFonts w:ascii="Consolas" w:eastAsia="Times New Roman" w:hAnsi="Consolas" w:cs="Consolas"/>
          <w:color w:val="000000"/>
          <w:spacing w:val="6"/>
          <w:sz w:val="16"/>
        </w:rPr>
        <w:t>:</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00008B"/>
          <w:spacing w:val="6"/>
          <w:sz w:val="16"/>
        </w:rPr>
        <w:t>return</w:t>
      </w:r>
      <w:r w:rsidRPr="00BB7401">
        <w:rPr>
          <w:rFonts w:ascii="Consolas" w:eastAsia="Times New Roman" w:hAnsi="Consolas" w:cs="Consolas"/>
          <w:color w:val="000000"/>
          <w:spacing w:val="6"/>
          <w:sz w:val="16"/>
        </w:rPr>
        <w:t xml:space="preserve"> (x * recur_fact(x-</w:t>
      </w:r>
      <w:r w:rsidRPr="00BB7401">
        <w:rPr>
          <w:rFonts w:ascii="Consolas" w:eastAsia="Times New Roman" w:hAnsi="Consolas" w:cs="Consolas"/>
          <w:color w:val="800000"/>
          <w:spacing w:val="6"/>
          <w:sz w:val="16"/>
        </w:rPr>
        <w:t>1</w:t>
      </w:r>
      <w:r w:rsidRPr="00BB7401">
        <w:rPr>
          <w:rFonts w:ascii="Consolas" w:eastAsia="Times New Roman" w:hAnsi="Consolas" w:cs="Consolas"/>
          <w:color w:val="000000"/>
          <w:spacing w:val="6"/>
          <w:sz w:val="16"/>
        </w:rPr>
        <w:t>))</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00"/>
          <w:spacing w:val="6"/>
          <w:sz w:val="16"/>
        </w:rPr>
        <w:t xml:space="preserve">num = </w:t>
      </w:r>
      <w:r w:rsidRPr="00BB7401">
        <w:rPr>
          <w:rFonts w:ascii="Consolas" w:eastAsia="Times New Roman" w:hAnsi="Consolas" w:cs="Consolas"/>
          <w:color w:val="00008B"/>
          <w:spacing w:val="6"/>
          <w:sz w:val="16"/>
        </w:rPr>
        <w:t>int</w:t>
      </w:r>
      <w:r w:rsidRPr="00BB7401">
        <w:rPr>
          <w:rFonts w:ascii="Consolas" w:eastAsia="Times New Roman" w:hAnsi="Consolas" w:cs="Consolas"/>
          <w:color w:val="000000"/>
          <w:spacing w:val="6"/>
          <w:sz w:val="16"/>
        </w:rPr>
        <w:t>(input(</w:t>
      </w:r>
      <w:r w:rsidRPr="00BB7401">
        <w:rPr>
          <w:rFonts w:ascii="Consolas" w:eastAsia="Times New Roman" w:hAnsi="Consolas" w:cs="Consolas"/>
          <w:color w:val="800000"/>
          <w:spacing w:val="6"/>
          <w:sz w:val="16"/>
        </w:rPr>
        <w:t>"Enter a number: "</w:t>
      </w:r>
      <w:r w:rsidRPr="00BB7401">
        <w:rPr>
          <w:rFonts w:ascii="Consolas" w:eastAsia="Times New Roman" w:hAnsi="Consolas" w:cs="Consolas"/>
          <w:color w:val="000000"/>
          <w:spacing w:val="6"/>
          <w:sz w:val="16"/>
        </w:rPr>
        <w:t>))</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8B"/>
          <w:spacing w:val="6"/>
          <w:sz w:val="16"/>
        </w:rPr>
        <w:t>if</w:t>
      </w:r>
      <w:r w:rsidRPr="00BB7401">
        <w:rPr>
          <w:rFonts w:ascii="Consolas" w:eastAsia="Times New Roman" w:hAnsi="Consolas" w:cs="Consolas"/>
          <w:color w:val="000000"/>
          <w:spacing w:val="6"/>
          <w:sz w:val="16"/>
        </w:rPr>
        <w:t xml:space="preserve"> num &gt;= </w:t>
      </w:r>
      <w:r w:rsidRPr="00BB7401">
        <w:rPr>
          <w:rFonts w:ascii="Consolas" w:eastAsia="Times New Roman" w:hAnsi="Consolas" w:cs="Consolas"/>
          <w:color w:val="800000"/>
          <w:spacing w:val="6"/>
          <w:sz w:val="16"/>
        </w:rPr>
        <w:t>1</w:t>
      </w:r>
      <w:r w:rsidRPr="00BB7401">
        <w:rPr>
          <w:rFonts w:ascii="Consolas" w:eastAsia="Times New Roman" w:hAnsi="Consolas" w:cs="Consolas"/>
          <w:color w:val="000000"/>
          <w:spacing w:val="6"/>
          <w:sz w:val="16"/>
        </w:rPr>
        <w:t>:</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00008B"/>
          <w:spacing w:val="6"/>
          <w:sz w:val="16"/>
        </w:rPr>
        <w:t>print</w:t>
      </w:r>
      <w:r w:rsidRPr="00BB7401">
        <w:rPr>
          <w:rFonts w:ascii="Consolas" w:eastAsia="Times New Roman" w:hAnsi="Consolas" w:cs="Consolas"/>
          <w:color w:val="000000"/>
          <w:spacing w:val="6"/>
          <w:sz w:val="16"/>
        </w:rPr>
        <w:t>(</w:t>
      </w:r>
      <w:r w:rsidRPr="00BB7401">
        <w:rPr>
          <w:rFonts w:ascii="Consolas" w:eastAsia="Times New Roman" w:hAnsi="Consolas" w:cs="Consolas"/>
          <w:color w:val="800000"/>
          <w:spacing w:val="6"/>
          <w:sz w:val="16"/>
        </w:rPr>
        <w:t>"The factorial of"</w:t>
      </w:r>
      <w:r w:rsidRPr="00BB7401">
        <w:rPr>
          <w:rFonts w:ascii="Consolas" w:eastAsia="Times New Roman" w:hAnsi="Consolas" w:cs="Consolas"/>
          <w:color w:val="000000"/>
          <w:spacing w:val="6"/>
          <w:sz w:val="16"/>
        </w:rPr>
        <w:t xml:space="preserve">, num, </w:t>
      </w:r>
      <w:r w:rsidRPr="00BB7401">
        <w:rPr>
          <w:rFonts w:ascii="Consolas" w:eastAsia="Times New Roman" w:hAnsi="Consolas" w:cs="Consolas"/>
          <w:color w:val="800000"/>
          <w:spacing w:val="6"/>
          <w:sz w:val="16"/>
        </w:rPr>
        <w:t>"is"</w:t>
      </w:r>
      <w:r w:rsidRPr="00BB7401">
        <w:rPr>
          <w:rFonts w:ascii="Consolas" w:eastAsia="Times New Roman" w:hAnsi="Consolas" w:cs="Consolas"/>
          <w:color w:val="000000"/>
          <w:spacing w:val="6"/>
          <w:sz w:val="16"/>
        </w:rPr>
        <w:t>, recur_fact(num))</w:t>
      </w:r>
    </w:p>
    <w:p w:rsidR="00BB7401" w:rsidRPr="00BB7401" w:rsidRDefault="00BB7401" w:rsidP="00BB7401">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Output</w:t>
      </w:r>
    </w:p>
    <w:p w:rsidR="00BB7401" w:rsidRPr="00BB7401" w:rsidRDefault="00BB7401" w:rsidP="00BB7401">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p>
    <w:p w:rsidR="00BB7401" w:rsidRPr="00BB7401" w:rsidRDefault="00BB7401" w:rsidP="00BB7401">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BB7401">
        <w:rPr>
          <w:rFonts w:ascii="Consolas" w:eastAsia="Times New Roman" w:hAnsi="Consolas" w:cs="Consolas"/>
          <w:color w:val="000000"/>
          <w:spacing w:val="6"/>
          <w:sz w:val="17"/>
        </w:rPr>
        <w:t>Enter a number: 4</w:t>
      </w:r>
    </w:p>
    <w:p w:rsidR="00BB7401" w:rsidRPr="00BB7401" w:rsidRDefault="00BB7401" w:rsidP="00BB7401">
      <w:pPr>
        <w:pBdr>
          <w:top w:val="single" w:sz="4" w:space="8" w:color="EAEAEC"/>
          <w:left w:val="single" w:sz="4" w:space="9" w:color="EAEAEC"/>
          <w:bottom w:val="single" w:sz="4" w:space="8" w:color="EAEAEC"/>
          <w:right w:val="single" w:sz="4" w:space="9"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1" w:lineRule="atLeast"/>
        <w:rPr>
          <w:rFonts w:ascii="Consolas" w:eastAsia="Times New Roman" w:hAnsi="Consolas" w:cs="Consolas"/>
          <w:color w:val="000000"/>
          <w:spacing w:val="6"/>
          <w:sz w:val="17"/>
        </w:rPr>
      </w:pPr>
      <w:r w:rsidRPr="00BB7401">
        <w:rPr>
          <w:rFonts w:ascii="Consolas" w:eastAsia="Times New Roman" w:hAnsi="Consolas" w:cs="Consolas"/>
          <w:color w:val="000000"/>
          <w:spacing w:val="6"/>
          <w:sz w:val="17"/>
        </w:rPr>
        <w:t>The factorial of 4 is 24</w:t>
      </w:r>
    </w:p>
    <w:p w:rsidR="00BB7401" w:rsidRPr="00BB7401" w:rsidRDefault="00BB7401" w:rsidP="00BB7401">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Explanation</w:t>
      </w:r>
    </w:p>
    <w:p w:rsidR="00BB7401" w:rsidRPr="00BB7401" w:rsidRDefault="00BB7401" w:rsidP="00BB7401">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In the above example,</w:t>
      </w:r>
      <w:r w:rsidRPr="00BB7401">
        <w:rPr>
          <w:rFonts w:ascii="Roboto" w:eastAsia="Times New Roman" w:hAnsi="Roboto" w:cs="Times New Roman"/>
          <w:color w:val="000000"/>
          <w:spacing w:val="6"/>
          <w:sz w:val="17"/>
        </w:rPr>
        <w:t> </w:t>
      </w:r>
      <w:r w:rsidRPr="00BB7401">
        <w:rPr>
          <w:rFonts w:ascii="Roboto" w:eastAsia="Times New Roman" w:hAnsi="Roboto" w:cs="Courier New"/>
          <w:color w:val="000000"/>
          <w:spacing w:val="6"/>
          <w:sz w:val="16"/>
        </w:rPr>
        <w:t>recur_fact()</w:t>
      </w:r>
      <w:r w:rsidRPr="00BB7401">
        <w:rPr>
          <w:rFonts w:ascii="Roboto" w:eastAsia="Times New Roman" w:hAnsi="Roboto" w:cs="Times New Roman"/>
          <w:color w:val="000000"/>
          <w:spacing w:val="6"/>
          <w:sz w:val="17"/>
        </w:rPr>
        <w:t> </w:t>
      </w:r>
      <w:r w:rsidRPr="00BB7401">
        <w:rPr>
          <w:rFonts w:ascii="Roboto" w:eastAsia="Times New Roman" w:hAnsi="Roboto" w:cs="Times New Roman"/>
          <w:color w:val="000000"/>
          <w:spacing w:val="6"/>
          <w:sz w:val="17"/>
          <w:szCs w:val="17"/>
        </w:rPr>
        <w:t>is a recursive functions as it calls itself. When we call this function with a positive integer, it will recursively call itself by decreasing the number. Each function call multiples the number with the factorial of number-1 until the number is equal to one. This recursive call can be explained in the following steps.</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000000"/>
          <w:spacing w:val="6"/>
          <w:sz w:val="16"/>
        </w:rPr>
        <w:t>recur_fact(</w:t>
      </w:r>
      <w:r w:rsidRPr="00BB7401">
        <w:rPr>
          <w:rFonts w:ascii="Consolas" w:eastAsia="Times New Roman" w:hAnsi="Consolas" w:cs="Consolas"/>
          <w:color w:val="800000"/>
          <w:spacing w:val="6"/>
          <w:sz w:val="16"/>
        </w:rPr>
        <w:t>4</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1st call with 4</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0000"/>
          <w:spacing w:val="6"/>
          <w:sz w:val="16"/>
        </w:rPr>
        <w:t>4</w:t>
      </w:r>
      <w:r w:rsidRPr="00BB7401">
        <w:rPr>
          <w:rFonts w:ascii="Consolas" w:eastAsia="Times New Roman" w:hAnsi="Consolas" w:cs="Consolas"/>
          <w:color w:val="000000"/>
          <w:spacing w:val="6"/>
          <w:sz w:val="16"/>
        </w:rPr>
        <w:t xml:space="preserve"> * recur_fact(</w:t>
      </w:r>
      <w:r w:rsidRPr="00BB7401">
        <w:rPr>
          <w:rFonts w:ascii="Consolas" w:eastAsia="Times New Roman" w:hAnsi="Consolas" w:cs="Consolas"/>
          <w:color w:val="800000"/>
          <w:spacing w:val="6"/>
          <w:sz w:val="16"/>
        </w:rPr>
        <w:t>3</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2nd call with 3</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0000"/>
          <w:spacing w:val="6"/>
          <w:sz w:val="16"/>
        </w:rPr>
        <w:t>4</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3</w:t>
      </w:r>
      <w:r w:rsidRPr="00BB7401">
        <w:rPr>
          <w:rFonts w:ascii="Consolas" w:eastAsia="Times New Roman" w:hAnsi="Consolas" w:cs="Consolas"/>
          <w:color w:val="000000"/>
          <w:spacing w:val="6"/>
          <w:sz w:val="16"/>
        </w:rPr>
        <w:t xml:space="preserve"> * recur_fact(</w:t>
      </w:r>
      <w:r w:rsidRPr="00BB7401">
        <w:rPr>
          <w:rFonts w:ascii="Consolas" w:eastAsia="Times New Roman" w:hAnsi="Consolas" w:cs="Consolas"/>
          <w:color w:val="800000"/>
          <w:spacing w:val="6"/>
          <w:sz w:val="16"/>
        </w:rPr>
        <w:t>2</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3rd call with 2</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0000"/>
          <w:spacing w:val="6"/>
          <w:sz w:val="16"/>
        </w:rPr>
        <w:t>4</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3</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2</w:t>
      </w:r>
      <w:r w:rsidRPr="00BB7401">
        <w:rPr>
          <w:rFonts w:ascii="Consolas" w:eastAsia="Times New Roman" w:hAnsi="Consolas" w:cs="Consolas"/>
          <w:color w:val="000000"/>
          <w:spacing w:val="6"/>
          <w:sz w:val="16"/>
        </w:rPr>
        <w:t xml:space="preserve"> * recur_fact(</w:t>
      </w:r>
      <w:r w:rsidRPr="00BB7401">
        <w:rPr>
          <w:rFonts w:ascii="Consolas" w:eastAsia="Times New Roman" w:hAnsi="Consolas" w:cs="Consolas"/>
          <w:color w:val="800000"/>
          <w:spacing w:val="6"/>
          <w:sz w:val="16"/>
        </w:rPr>
        <w:t>1</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4th call with 1</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0000"/>
          <w:spacing w:val="6"/>
          <w:sz w:val="16"/>
        </w:rPr>
        <w:t>4</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3</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2</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1</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retrun from 4th call as number=1</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0000"/>
          <w:spacing w:val="6"/>
          <w:sz w:val="16"/>
        </w:rPr>
        <w:t>4</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3</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2</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return from 3rd call</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r w:rsidRPr="00BB7401">
        <w:rPr>
          <w:rFonts w:ascii="Consolas" w:eastAsia="Times New Roman" w:hAnsi="Consolas" w:cs="Consolas"/>
          <w:color w:val="800000"/>
          <w:spacing w:val="6"/>
          <w:sz w:val="16"/>
        </w:rPr>
        <w:t>4</w:t>
      </w:r>
      <w:r w:rsidRPr="00BB7401">
        <w:rPr>
          <w:rFonts w:ascii="Consolas" w:eastAsia="Times New Roman" w:hAnsi="Consolas" w:cs="Consolas"/>
          <w:color w:val="000000"/>
          <w:spacing w:val="6"/>
          <w:sz w:val="16"/>
        </w:rPr>
        <w:t xml:space="preserve"> * </w:t>
      </w:r>
      <w:r w:rsidRPr="00BB7401">
        <w:rPr>
          <w:rFonts w:ascii="Consolas" w:eastAsia="Times New Roman" w:hAnsi="Consolas" w:cs="Consolas"/>
          <w:color w:val="800000"/>
          <w:spacing w:val="6"/>
          <w:sz w:val="16"/>
        </w:rPr>
        <w:t>6</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return from 2nd call</w:t>
      </w:r>
    </w:p>
    <w:p w:rsidR="00BB7401" w:rsidRPr="00BB7401" w:rsidRDefault="00BB7401" w:rsidP="00BB7401">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r w:rsidRPr="00BB7401">
        <w:rPr>
          <w:rFonts w:ascii="Consolas" w:eastAsia="Times New Roman" w:hAnsi="Consolas" w:cs="Consolas"/>
          <w:color w:val="800000"/>
          <w:spacing w:val="6"/>
          <w:sz w:val="16"/>
        </w:rPr>
        <w:t>24</w:t>
      </w:r>
      <w:r w:rsidRPr="00BB7401">
        <w:rPr>
          <w:rFonts w:ascii="Consolas" w:eastAsia="Times New Roman" w:hAnsi="Consolas" w:cs="Consolas"/>
          <w:color w:val="000000"/>
          <w:spacing w:val="6"/>
          <w:sz w:val="16"/>
        </w:rPr>
        <w:t xml:space="preserve">                         </w:t>
      </w:r>
      <w:r w:rsidRPr="00BB7401">
        <w:rPr>
          <w:rFonts w:ascii="Consolas" w:eastAsia="Times New Roman" w:hAnsi="Consolas" w:cs="Consolas"/>
          <w:color w:val="808080"/>
          <w:spacing w:val="6"/>
          <w:sz w:val="16"/>
        </w:rPr>
        <w:t># return from 1st call</w:t>
      </w:r>
    </w:p>
    <w:p w:rsidR="00BB7401" w:rsidRPr="00BB7401" w:rsidRDefault="00BB7401" w:rsidP="00BB7401">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Our recursion ends when the number reduces to 1. This is called the base condition. Every recursive function must have a base condition that stops the recursion or else the function calls itself infinitely. We must avoid infinite recursion.</w:t>
      </w:r>
    </w:p>
    <w:p w:rsidR="00BB7401" w:rsidRPr="00BB7401" w:rsidRDefault="00BB7401" w:rsidP="00BB7401">
      <w:pPr>
        <w:shd w:val="clear" w:color="auto" w:fill="FFFFFF"/>
        <w:spacing w:before="408" w:after="84" w:line="240" w:lineRule="auto"/>
        <w:outlineLvl w:val="1"/>
        <w:rPr>
          <w:rFonts w:ascii="Roboto" w:eastAsia="Times New Roman" w:hAnsi="Roboto" w:cs="Times New Roman"/>
          <w:color w:val="000000"/>
          <w:spacing w:val="6"/>
          <w:sz w:val="36"/>
          <w:szCs w:val="36"/>
        </w:rPr>
      </w:pPr>
      <w:r w:rsidRPr="00BB7401">
        <w:rPr>
          <w:rFonts w:ascii="Roboto" w:eastAsia="Times New Roman" w:hAnsi="Roboto" w:cs="Times New Roman"/>
          <w:color w:val="000000"/>
          <w:spacing w:val="6"/>
          <w:sz w:val="36"/>
          <w:szCs w:val="36"/>
        </w:rPr>
        <w:t>Advantages of recursion</w:t>
      </w:r>
    </w:p>
    <w:p w:rsidR="00BB7401" w:rsidRPr="00BB7401" w:rsidRDefault="00BB7401" w:rsidP="00BB7401">
      <w:pPr>
        <w:numPr>
          <w:ilvl w:val="0"/>
          <w:numId w:val="3"/>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Recursive functions make the code look clean and elegant.</w:t>
      </w:r>
    </w:p>
    <w:p w:rsidR="00BB7401" w:rsidRPr="00BB7401" w:rsidRDefault="00BB7401" w:rsidP="00BB7401">
      <w:pPr>
        <w:numPr>
          <w:ilvl w:val="0"/>
          <w:numId w:val="3"/>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A complex task can be broken down into simpler sub-problems using recursion.</w:t>
      </w:r>
    </w:p>
    <w:p w:rsidR="00BB7401" w:rsidRPr="00BB7401" w:rsidRDefault="00BB7401" w:rsidP="00BB7401">
      <w:pPr>
        <w:numPr>
          <w:ilvl w:val="0"/>
          <w:numId w:val="3"/>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Sequence generation is easier with recursion than using some nested iteration.</w:t>
      </w:r>
    </w:p>
    <w:p w:rsidR="00BB7401" w:rsidRPr="00BB7401" w:rsidRDefault="00BB7401" w:rsidP="00BB7401">
      <w:pPr>
        <w:shd w:val="clear" w:color="auto" w:fill="FFFFFF"/>
        <w:spacing w:before="408" w:after="84" w:line="240" w:lineRule="auto"/>
        <w:outlineLvl w:val="1"/>
        <w:rPr>
          <w:rFonts w:ascii="Roboto" w:eastAsia="Times New Roman" w:hAnsi="Roboto" w:cs="Times New Roman"/>
          <w:color w:val="000000"/>
          <w:spacing w:val="6"/>
          <w:sz w:val="36"/>
          <w:szCs w:val="36"/>
        </w:rPr>
      </w:pPr>
      <w:r w:rsidRPr="00BB7401">
        <w:rPr>
          <w:rFonts w:ascii="Roboto" w:eastAsia="Times New Roman" w:hAnsi="Roboto" w:cs="Times New Roman"/>
          <w:color w:val="000000"/>
          <w:spacing w:val="6"/>
          <w:sz w:val="36"/>
          <w:szCs w:val="36"/>
        </w:rPr>
        <w:lastRenderedPageBreak/>
        <w:t>Disadvantages of recursion</w:t>
      </w:r>
    </w:p>
    <w:p w:rsidR="00BB7401" w:rsidRPr="00BB7401" w:rsidRDefault="00BB7401" w:rsidP="00BB7401">
      <w:pPr>
        <w:numPr>
          <w:ilvl w:val="0"/>
          <w:numId w:val="4"/>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Sometimes the logic behind recursion is hard to follow through.</w:t>
      </w:r>
    </w:p>
    <w:p w:rsidR="00BB7401" w:rsidRPr="00BB7401" w:rsidRDefault="00BB7401" w:rsidP="00BB7401">
      <w:pPr>
        <w:numPr>
          <w:ilvl w:val="0"/>
          <w:numId w:val="4"/>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Recursive calls are expensive (inefficient) as they take up a lot of memory and time.</w:t>
      </w:r>
    </w:p>
    <w:p w:rsidR="00BB7401" w:rsidRPr="00BB7401" w:rsidRDefault="00BB7401" w:rsidP="00BB7401">
      <w:pPr>
        <w:numPr>
          <w:ilvl w:val="0"/>
          <w:numId w:val="4"/>
        </w:numPr>
        <w:shd w:val="clear" w:color="auto" w:fill="FFFFFF"/>
        <w:spacing w:before="100" w:beforeAutospacing="1" w:after="101" w:line="241" w:lineRule="atLeast"/>
        <w:rPr>
          <w:rFonts w:ascii="Roboto" w:eastAsia="Times New Roman" w:hAnsi="Roboto" w:cs="Times New Roman"/>
          <w:color w:val="000000"/>
          <w:spacing w:val="6"/>
          <w:sz w:val="17"/>
          <w:szCs w:val="17"/>
        </w:rPr>
      </w:pPr>
      <w:r w:rsidRPr="00BB7401">
        <w:rPr>
          <w:rFonts w:ascii="Roboto" w:eastAsia="Times New Roman" w:hAnsi="Roboto" w:cs="Times New Roman"/>
          <w:color w:val="000000"/>
          <w:spacing w:val="6"/>
          <w:sz w:val="17"/>
          <w:szCs w:val="17"/>
        </w:rPr>
        <w:t>Recursive functions are hard to debug.</w:t>
      </w:r>
    </w:p>
    <w:p w:rsidR="00BB7401" w:rsidRDefault="00BB7401"/>
    <w:p w:rsidR="006108FB" w:rsidRDefault="006108FB" w:rsidP="006108FB">
      <w:pPr>
        <w:pStyle w:val="Heading1"/>
        <w:shd w:val="clear" w:color="auto" w:fill="FFFFFF"/>
        <w:spacing w:before="0" w:after="168"/>
        <w:rPr>
          <w:rFonts w:ascii="Roboto" w:hAnsi="Roboto"/>
          <w:b w:val="0"/>
          <w:bCs w:val="0"/>
          <w:color w:val="000000"/>
          <w:spacing w:val="6"/>
        </w:rPr>
      </w:pPr>
      <w:r>
        <w:rPr>
          <w:rFonts w:ascii="Roboto" w:hAnsi="Roboto"/>
          <w:b w:val="0"/>
          <w:bCs w:val="0"/>
          <w:color w:val="000000"/>
          <w:spacing w:val="6"/>
        </w:rPr>
        <w:t>Python Anonymous/Lambda Function</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In Python, anonymous function is a</w:t>
      </w:r>
      <w:r>
        <w:rPr>
          <w:rStyle w:val="apple-converted-space"/>
          <w:rFonts w:ascii="Roboto" w:hAnsi="Roboto"/>
          <w:color w:val="000000"/>
          <w:spacing w:val="6"/>
          <w:sz w:val="17"/>
          <w:szCs w:val="17"/>
        </w:rPr>
        <w:t> </w:t>
      </w:r>
      <w:hyperlink r:id="rId6" w:tooltip="Functions in Python Programming" w:history="1">
        <w:r>
          <w:rPr>
            <w:rStyle w:val="Hyperlink"/>
            <w:rFonts w:ascii="Roboto" w:hAnsi="Roboto"/>
            <w:color w:val="4169E1"/>
            <w:spacing w:val="6"/>
            <w:sz w:val="17"/>
            <w:szCs w:val="17"/>
          </w:rPr>
          <w:t>function</w:t>
        </w:r>
      </w:hyperlink>
      <w:r>
        <w:rPr>
          <w:rStyle w:val="apple-converted-space"/>
          <w:rFonts w:ascii="Roboto" w:hAnsi="Roboto"/>
          <w:color w:val="000000"/>
          <w:spacing w:val="6"/>
          <w:sz w:val="17"/>
          <w:szCs w:val="17"/>
        </w:rPr>
        <w:t> </w:t>
      </w:r>
      <w:r>
        <w:rPr>
          <w:rFonts w:ascii="Roboto" w:hAnsi="Roboto"/>
          <w:color w:val="000000"/>
          <w:spacing w:val="6"/>
          <w:sz w:val="17"/>
          <w:szCs w:val="17"/>
        </w:rPr>
        <w:t>that is defined without a name. While normal functions are defined using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def</w:t>
      </w:r>
      <w:r>
        <w:rPr>
          <w:rStyle w:val="apple-converted-space"/>
          <w:rFonts w:ascii="Roboto" w:hAnsi="Roboto"/>
          <w:color w:val="000000"/>
          <w:spacing w:val="6"/>
          <w:sz w:val="17"/>
          <w:szCs w:val="17"/>
        </w:rPr>
        <w:t> </w:t>
      </w:r>
      <w:r>
        <w:rPr>
          <w:rFonts w:ascii="Roboto" w:hAnsi="Roboto"/>
          <w:color w:val="000000"/>
          <w:spacing w:val="6"/>
          <w:sz w:val="17"/>
          <w:szCs w:val="17"/>
        </w:rPr>
        <w:t>keyword, in Python anonymous functions are defined using 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lambda</w:t>
      </w:r>
      <w:r>
        <w:rPr>
          <w:rStyle w:val="apple-converted-space"/>
          <w:rFonts w:ascii="Roboto" w:hAnsi="Roboto"/>
          <w:color w:val="000000"/>
          <w:spacing w:val="6"/>
          <w:sz w:val="17"/>
          <w:szCs w:val="17"/>
        </w:rPr>
        <w:t> </w:t>
      </w:r>
      <w:r>
        <w:rPr>
          <w:rFonts w:ascii="Roboto" w:hAnsi="Roboto"/>
          <w:color w:val="000000"/>
          <w:spacing w:val="6"/>
          <w:sz w:val="17"/>
          <w:szCs w:val="17"/>
        </w:rPr>
        <w:t>keyword. Hence, anonymous functions are also called lambda functions.</w:t>
      </w:r>
    </w:p>
    <w:p w:rsidR="003F5E90" w:rsidRDefault="003F5E90" w:rsidP="003F5E90">
      <w:pPr>
        <w:pStyle w:val="Heading2"/>
        <w:shd w:val="clear" w:color="auto" w:fill="FFFFFF"/>
        <w:spacing w:before="408" w:beforeAutospacing="0" w:after="84" w:afterAutospacing="0"/>
        <w:rPr>
          <w:rFonts w:ascii="Roboto" w:hAnsi="Roboto"/>
          <w:b w:val="0"/>
          <w:bCs w:val="0"/>
          <w:color w:val="000000"/>
          <w:spacing w:val="6"/>
        </w:rPr>
      </w:pPr>
      <w:r>
        <w:rPr>
          <w:rFonts w:ascii="Roboto" w:hAnsi="Roboto"/>
          <w:b w:val="0"/>
          <w:bCs w:val="0"/>
          <w:color w:val="000000"/>
          <w:spacing w:val="6"/>
        </w:rPr>
        <w:t>Lambda Functions</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A lambda function has the following syntax.</w:t>
      </w:r>
    </w:p>
    <w:p w:rsidR="003F5E90" w:rsidRDefault="003F5E90" w:rsidP="003F5E90">
      <w:pPr>
        <w:pStyle w:val="Heading3"/>
        <w:shd w:val="clear" w:color="auto" w:fill="FFFFFF"/>
        <w:spacing w:before="360" w:beforeAutospacing="0" w:after="84" w:afterAutospacing="0"/>
        <w:rPr>
          <w:rFonts w:ascii="Roboto" w:hAnsi="Roboto"/>
          <w:b w:val="0"/>
          <w:bCs w:val="0"/>
          <w:color w:val="000000"/>
          <w:spacing w:val="6"/>
          <w:sz w:val="30"/>
          <w:szCs w:val="30"/>
        </w:rPr>
      </w:pPr>
      <w:r>
        <w:rPr>
          <w:rFonts w:ascii="Roboto" w:hAnsi="Roboto"/>
          <w:b w:val="0"/>
          <w:bCs w:val="0"/>
          <w:color w:val="000000"/>
          <w:spacing w:val="6"/>
          <w:sz w:val="30"/>
          <w:szCs w:val="30"/>
        </w:rPr>
        <w:t>Syntax of Lambda Function</w:t>
      </w: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r>
        <w:rPr>
          <w:rFonts w:ascii="Consolas" w:hAnsi="Consolas" w:cs="Consolas"/>
          <w:color w:val="000000"/>
          <w:spacing w:val="6"/>
          <w:sz w:val="17"/>
          <w:szCs w:val="17"/>
        </w:rPr>
        <w:t>lambda arguments: expression</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Lambda functions can have any number of arguments but only one expression. The expression is evaluated and returned. Lambda functions can be used wherever function objects are required.</w:t>
      </w:r>
    </w:p>
    <w:p w:rsidR="003F5E90" w:rsidRDefault="003F5E90" w:rsidP="003F5E90">
      <w:pPr>
        <w:pStyle w:val="Heading3"/>
        <w:shd w:val="clear" w:color="auto" w:fill="FFFFFF"/>
        <w:spacing w:before="360" w:beforeAutospacing="0" w:after="84" w:afterAutospacing="0"/>
        <w:rPr>
          <w:rFonts w:ascii="Roboto" w:hAnsi="Roboto"/>
          <w:b w:val="0"/>
          <w:bCs w:val="0"/>
          <w:color w:val="000000"/>
          <w:spacing w:val="6"/>
          <w:sz w:val="30"/>
          <w:szCs w:val="30"/>
        </w:rPr>
      </w:pPr>
      <w:r>
        <w:rPr>
          <w:rFonts w:ascii="Roboto" w:hAnsi="Roboto"/>
          <w:b w:val="0"/>
          <w:bCs w:val="0"/>
          <w:color w:val="000000"/>
          <w:spacing w:val="6"/>
          <w:sz w:val="30"/>
          <w:szCs w:val="30"/>
        </w:rPr>
        <w:t>Example of Lambda Function</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an example of lambda function that doubles the input value.</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Program to show the</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use of lambda functions</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kwd"/>
          <w:rFonts w:ascii="Consolas" w:hAnsi="Consolas" w:cs="Consolas"/>
          <w:color w:val="00008B"/>
          <w:spacing w:val="6"/>
          <w:sz w:val="16"/>
          <w:szCs w:val="16"/>
        </w:rPr>
        <w:t>double</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kwd"/>
          <w:rFonts w:ascii="Consolas" w:hAnsi="Consolas" w:cs="Consolas"/>
          <w:color w:val="00008B"/>
          <w:spacing w:val="6"/>
          <w:sz w:val="16"/>
          <w:szCs w:val="16"/>
        </w:rPr>
        <w:t>lambda</w:t>
      </w:r>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2</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kwd"/>
          <w:rFonts w:ascii="Consolas" w:hAnsi="Consolas" w:cs="Consolas"/>
          <w:color w:val="00008B"/>
          <w:spacing w:val="6"/>
          <w:sz w:val="16"/>
          <w:szCs w:val="16"/>
        </w:rPr>
        <w:t>double</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5</w:t>
      </w:r>
      <w:r>
        <w:rPr>
          <w:rStyle w:val="pun"/>
          <w:rFonts w:ascii="Consolas" w:hAnsi="Consolas" w:cs="Consolas"/>
          <w:color w:val="000000"/>
          <w:spacing w:val="6"/>
          <w:sz w:val="16"/>
          <w:szCs w:val="16"/>
        </w:rPr>
        <w:t>))</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Style w:val="Strong"/>
          <w:rFonts w:ascii="Roboto" w:hAnsi="Roboto"/>
          <w:b w:val="0"/>
          <w:bCs w:val="0"/>
          <w:color w:val="000000"/>
          <w:spacing w:val="6"/>
          <w:sz w:val="17"/>
          <w:szCs w:val="17"/>
        </w:rPr>
        <w:t>Output</w:t>
      </w: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10</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Style w:val="Strong"/>
          <w:rFonts w:ascii="Roboto" w:hAnsi="Roboto"/>
          <w:b w:val="0"/>
          <w:bCs w:val="0"/>
          <w:color w:val="000000"/>
          <w:spacing w:val="6"/>
          <w:sz w:val="17"/>
          <w:szCs w:val="17"/>
        </w:rPr>
        <w:lastRenderedPageBreak/>
        <w:t>Explanation</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In the above program,</w:t>
      </w:r>
      <w:r>
        <w:rPr>
          <w:rStyle w:val="apple-converted-space"/>
          <w:rFonts w:ascii="Roboto" w:hAnsi="Roboto"/>
          <w:color w:val="000000"/>
          <w:spacing w:val="6"/>
          <w:sz w:val="17"/>
          <w:szCs w:val="17"/>
        </w:rPr>
        <w:t> </w:t>
      </w:r>
      <w:r>
        <w:rPr>
          <w:rStyle w:val="HTMLCode"/>
          <w:rFonts w:ascii="Roboto" w:hAnsi="Roboto"/>
          <w:color w:val="000000"/>
          <w:spacing w:val="6"/>
          <w:sz w:val="16"/>
          <w:szCs w:val="16"/>
        </w:rPr>
        <w:t>lambda x: x * 2</w:t>
      </w:r>
      <w:r>
        <w:rPr>
          <w:rStyle w:val="apple-converted-space"/>
          <w:rFonts w:ascii="Roboto" w:hAnsi="Roboto"/>
          <w:color w:val="000000"/>
          <w:spacing w:val="6"/>
          <w:sz w:val="17"/>
          <w:szCs w:val="17"/>
        </w:rPr>
        <w:t> </w:t>
      </w:r>
      <w:r>
        <w:rPr>
          <w:rFonts w:ascii="Roboto" w:hAnsi="Roboto"/>
          <w:color w:val="000000"/>
          <w:spacing w:val="6"/>
          <w:sz w:val="17"/>
          <w:szCs w:val="17"/>
        </w:rPr>
        <w:t>is the lambda function. Here</w:t>
      </w:r>
      <w:r>
        <w:rPr>
          <w:rStyle w:val="apple-converted-space"/>
          <w:rFonts w:ascii="Roboto" w:hAnsi="Roboto"/>
          <w:color w:val="000000"/>
          <w:spacing w:val="6"/>
          <w:sz w:val="17"/>
          <w:szCs w:val="17"/>
        </w:rPr>
        <w:t> </w:t>
      </w:r>
      <w:r>
        <w:rPr>
          <w:rStyle w:val="HTMLVariable"/>
          <w:rFonts w:ascii="Roboto" w:hAnsi="Roboto"/>
          <w:i w:val="0"/>
          <w:iCs w:val="0"/>
          <w:color w:val="000000"/>
          <w:spacing w:val="6"/>
          <w:sz w:val="16"/>
          <w:szCs w:val="16"/>
        </w:rPr>
        <w:t>x</w:t>
      </w:r>
      <w:r>
        <w:rPr>
          <w:rStyle w:val="apple-converted-space"/>
          <w:rFonts w:ascii="Roboto" w:hAnsi="Roboto"/>
          <w:color w:val="000000"/>
          <w:spacing w:val="6"/>
          <w:sz w:val="17"/>
          <w:szCs w:val="17"/>
        </w:rPr>
        <w:t> </w:t>
      </w:r>
      <w:r>
        <w:rPr>
          <w:rFonts w:ascii="Roboto" w:hAnsi="Roboto"/>
          <w:color w:val="000000"/>
          <w:spacing w:val="6"/>
          <w:sz w:val="17"/>
          <w:szCs w:val="17"/>
        </w:rPr>
        <w:t>is the argument and</w:t>
      </w:r>
      <w:r>
        <w:rPr>
          <w:rStyle w:val="apple-converted-space"/>
          <w:rFonts w:ascii="Roboto" w:hAnsi="Roboto"/>
          <w:color w:val="000000"/>
          <w:spacing w:val="6"/>
          <w:sz w:val="17"/>
          <w:szCs w:val="17"/>
        </w:rPr>
        <w:t> </w:t>
      </w:r>
      <w:r>
        <w:rPr>
          <w:rStyle w:val="HTMLCode"/>
          <w:rFonts w:ascii="Roboto" w:hAnsi="Roboto"/>
          <w:color w:val="000000"/>
          <w:spacing w:val="6"/>
          <w:sz w:val="16"/>
          <w:szCs w:val="16"/>
        </w:rPr>
        <w:t>x * 2</w:t>
      </w:r>
      <w:r>
        <w:rPr>
          <w:rStyle w:val="apple-converted-space"/>
          <w:rFonts w:ascii="Roboto" w:hAnsi="Roboto"/>
          <w:color w:val="000000"/>
          <w:spacing w:val="6"/>
          <w:sz w:val="17"/>
          <w:szCs w:val="17"/>
        </w:rPr>
        <w:t> </w:t>
      </w:r>
      <w:r>
        <w:rPr>
          <w:rFonts w:ascii="Roboto" w:hAnsi="Roboto"/>
          <w:color w:val="000000"/>
          <w:spacing w:val="6"/>
          <w:sz w:val="17"/>
          <w:szCs w:val="17"/>
        </w:rPr>
        <w:t>is the expression that gets evaluated and returned. This function has no name. It returns a function object which is assigned to the identifier</w:t>
      </w:r>
      <w:r>
        <w:rPr>
          <w:rStyle w:val="apple-converted-space"/>
          <w:rFonts w:ascii="Roboto" w:hAnsi="Roboto"/>
          <w:color w:val="000000"/>
          <w:spacing w:val="6"/>
          <w:sz w:val="17"/>
          <w:szCs w:val="17"/>
        </w:rPr>
        <w:t> </w:t>
      </w:r>
      <w:r>
        <w:rPr>
          <w:rStyle w:val="HTMLCode"/>
          <w:rFonts w:ascii="Roboto" w:hAnsi="Roboto"/>
          <w:color w:val="000000"/>
          <w:spacing w:val="6"/>
          <w:sz w:val="16"/>
          <w:szCs w:val="16"/>
        </w:rPr>
        <w:t>double</w:t>
      </w:r>
      <w:r>
        <w:rPr>
          <w:rFonts w:ascii="Roboto" w:hAnsi="Roboto"/>
          <w:color w:val="000000"/>
          <w:spacing w:val="6"/>
          <w:sz w:val="17"/>
          <w:szCs w:val="17"/>
        </w:rPr>
        <w:t>. We can now call it as a normal function. The statement</w:t>
      </w: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r>
        <w:rPr>
          <w:rFonts w:ascii="Consolas" w:hAnsi="Consolas" w:cs="Consolas"/>
          <w:color w:val="000000"/>
          <w:spacing w:val="6"/>
          <w:sz w:val="17"/>
          <w:szCs w:val="17"/>
        </w:rPr>
        <w:t>double = lambda x: x * 2</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is nearly the same as</w:t>
      </w: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r>
        <w:rPr>
          <w:rFonts w:ascii="Consolas" w:hAnsi="Consolas" w:cs="Consolas"/>
          <w:color w:val="000000"/>
          <w:spacing w:val="6"/>
          <w:sz w:val="17"/>
          <w:szCs w:val="17"/>
        </w:rPr>
        <w:t>def double(x):</w:t>
      </w: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r>
        <w:rPr>
          <w:rFonts w:ascii="Consolas" w:hAnsi="Consolas" w:cs="Consolas"/>
          <w:color w:val="000000"/>
          <w:spacing w:val="6"/>
          <w:sz w:val="17"/>
          <w:szCs w:val="17"/>
        </w:rPr>
        <w:t xml:space="preserve">   return x * 2</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 </w:t>
      </w:r>
    </w:p>
    <w:p w:rsidR="003F5E90" w:rsidRDefault="003F5E90" w:rsidP="003F5E90">
      <w:pPr>
        <w:pStyle w:val="Heading3"/>
        <w:shd w:val="clear" w:color="auto" w:fill="FFFFFF"/>
        <w:spacing w:before="360" w:beforeAutospacing="0" w:after="84" w:afterAutospacing="0"/>
        <w:rPr>
          <w:rFonts w:ascii="Roboto" w:hAnsi="Roboto"/>
          <w:b w:val="0"/>
          <w:bCs w:val="0"/>
          <w:color w:val="000000"/>
          <w:spacing w:val="6"/>
          <w:sz w:val="30"/>
          <w:szCs w:val="30"/>
        </w:rPr>
      </w:pPr>
      <w:r>
        <w:rPr>
          <w:rFonts w:ascii="Roboto" w:hAnsi="Roboto"/>
          <w:b w:val="0"/>
          <w:bCs w:val="0"/>
          <w:color w:val="000000"/>
          <w:spacing w:val="6"/>
          <w:sz w:val="30"/>
          <w:szCs w:val="30"/>
        </w:rPr>
        <w:t>Use of Lambda Function</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We use lambda functions when we require a nameless function for a short period of time. In Python, we generally use it as an argument to a higher-order function (a function that takes in other functions as arguments). Lambda functions are used along with built-in functions like</w:t>
      </w:r>
      <w:r>
        <w:rPr>
          <w:rStyle w:val="apple-converted-space"/>
          <w:rFonts w:ascii="Roboto" w:hAnsi="Roboto"/>
          <w:color w:val="000000"/>
          <w:spacing w:val="6"/>
          <w:sz w:val="17"/>
          <w:szCs w:val="17"/>
        </w:rPr>
        <w:t> </w:t>
      </w:r>
      <w:r>
        <w:rPr>
          <w:rStyle w:val="HTMLCode"/>
          <w:rFonts w:ascii="Roboto" w:hAnsi="Roboto"/>
          <w:color w:val="000000"/>
          <w:spacing w:val="6"/>
          <w:sz w:val="16"/>
          <w:szCs w:val="16"/>
        </w:rPr>
        <w:t>filter()</w:t>
      </w:r>
      <w:r>
        <w:rPr>
          <w:rFonts w:ascii="Roboto" w:hAnsi="Roboto"/>
          <w:color w:val="000000"/>
          <w:spacing w:val="6"/>
          <w:sz w:val="17"/>
          <w:szCs w:val="17"/>
        </w:rPr>
        <w:t>,</w:t>
      </w:r>
      <w:r>
        <w:rPr>
          <w:rStyle w:val="apple-converted-space"/>
          <w:rFonts w:ascii="Roboto" w:hAnsi="Roboto"/>
          <w:color w:val="000000"/>
          <w:spacing w:val="6"/>
          <w:sz w:val="17"/>
          <w:szCs w:val="17"/>
        </w:rPr>
        <w:t> </w:t>
      </w:r>
      <w:r>
        <w:rPr>
          <w:rStyle w:val="HTMLCode"/>
          <w:rFonts w:ascii="Roboto" w:hAnsi="Roboto"/>
          <w:color w:val="000000"/>
          <w:spacing w:val="6"/>
          <w:sz w:val="16"/>
          <w:szCs w:val="16"/>
        </w:rPr>
        <w:t>map()</w:t>
      </w:r>
      <w:r>
        <w:rPr>
          <w:rStyle w:val="apple-converted-space"/>
          <w:rFonts w:ascii="Roboto" w:hAnsi="Roboto"/>
          <w:color w:val="000000"/>
          <w:spacing w:val="6"/>
          <w:sz w:val="17"/>
          <w:szCs w:val="17"/>
        </w:rPr>
        <w:t> </w:t>
      </w:r>
      <w:r>
        <w:rPr>
          <w:rFonts w:ascii="Roboto" w:hAnsi="Roboto"/>
          <w:color w:val="000000"/>
          <w:spacing w:val="6"/>
          <w:sz w:val="17"/>
          <w:szCs w:val="17"/>
        </w:rPr>
        <w:t>etc.</w:t>
      </w:r>
    </w:p>
    <w:p w:rsidR="003F5E90" w:rsidRDefault="003F5E90" w:rsidP="003F5E90">
      <w:pPr>
        <w:pStyle w:val="Heading4"/>
        <w:shd w:val="clear" w:color="auto" w:fill="FFFFFF"/>
        <w:spacing w:before="360" w:after="84"/>
        <w:rPr>
          <w:rFonts w:ascii="Roboto" w:hAnsi="Roboto"/>
          <w:b w:val="0"/>
          <w:bCs w:val="0"/>
          <w:color w:val="000000"/>
          <w:spacing w:val="6"/>
          <w:sz w:val="30"/>
          <w:szCs w:val="30"/>
        </w:rPr>
      </w:pPr>
      <w:r>
        <w:rPr>
          <w:rFonts w:ascii="Roboto" w:hAnsi="Roboto"/>
          <w:b w:val="0"/>
          <w:bCs w:val="0"/>
          <w:color w:val="000000"/>
          <w:spacing w:val="6"/>
          <w:sz w:val="30"/>
          <w:szCs w:val="30"/>
        </w:rPr>
        <w:t>Example use with filter()</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filter()</w:t>
      </w:r>
      <w:r>
        <w:rPr>
          <w:rStyle w:val="apple-converted-space"/>
          <w:rFonts w:ascii="Roboto" w:hAnsi="Roboto"/>
          <w:color w:val="000000"/>
          <w:spacing w:val="6"/>
          <w:sz w:val="17"/>
          <w:szCs w:val="17"/>
        </w:rPr>
        <w:t> </w:t>
      </w:r>
      <w:r>
        <w:rPr>
          <w:rFonts w:ascii="Roboto" w:hAnsi="Roboto"/>
          <w:color w:val="000000"/>
          <w:spacing w:val="6"/>
          <w:sz w:val="17"/>
          <w:szCs w:val="17"/>
        </w:rPr>
        <w:t>function in Python takes in a function and a list as arguments. The function is called with all the items in the list and a new list is returned which contains items for which the function evaluats to</w:t>
      </w:r>
      <w:r>
        <w:rPr>
          <w:rStyle w:val="apple-converted-space"/>
          <w:rFonts w:ascii="Roboto" w:hAnsi="Roboto"/>
          <w:color w:val="000000"/>
          <w:spacing w:val="6"/>
          <w:sz w:val="17"/>
          <w:szCs w:val="17"/>
        </w:rPr>
        <w:t> </w:t>
      </w:r>
      <w:r>
        <w:rPr>
          <w:rStyle w:val="HTMLCode"/>
          <w:rFonts w:ascii="Roboto" w:hAnsi="Roboto"/>
          <w:color w:val="000000"/>
          <w:spacing w:val="6"/>
          <w:sz w:val="16"/>
          <w:szCs w:val="16"/>
        </w:rPr>
        <w:t>True</w:t>
      </w:r>
      <w:r>
        <w:rPr>
          <w:rFonts w:ascii="Roboto" w:hAnsi="Roboto"/>
          <w:color w:val="000000"/>
          <w:spacing w:val="6"/>
          <w:sz w:val="17"/>
          <w:szCs w:val="17"/>
        </w:rPr>
        <w:t>.</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an example use of</w:t>
      </w:r>
      <w:r>
        <w:rPr>
          <w:rStyle w:val="apple-converted-space"/>
          <w:rFonts w:ascii="Roboto" w:hAnsi="Roboto"/>
          <w:color w:val="000000"/>
          <w:spacing w:val="6"/>
          <w:sz w:val="17"/>
          <w:szCs w:val="17"/>
        </w:rPr>
        <w:t> </w:t>
      </w:r>
      <w:r>
        <w:rPr>
          <w:rStyle w:val="HTMLCode"/>
          <w:rFonts w:ascii="Roboto" w:hAnsi="Roboto"/>
          <w:color w:val="000000"/>
          <w:spacing w:val="6"/>
          <w:sz w:val="16"/>
          <w:szCs w:val="16"/>
        </w:rPr>
        <w:t>filter()</w:t>
      </w:r>
      <w:r>
        <w:rPr>
          <w:rStyle w:val="apple-converted-space"/>
          <w:rFonts w:ascii="Roboto" w:hAnsi="Roboto"/>
          <w:color w:val="000000"/>
          <w:spacing w:val="6"/>
          <w:sz w:val="17"/>
          <w:szCs w:val="17"/>
        </w:rPr>
        <w:t> </w:t>
      </w:r>
      <w:r>
        <w:rPr>
          <w:rFonts w:ascii="Roboto" w:hAnsi="Roboto"/>
          <w:color w:val="000000"/>
          <w:spacing w:val="6"/>
          <w:sz w:val="17"/>
          <w:szCs w:val="17"/>
        </w:rPr>
        <w:t>function to filter out only even numbers from a list.</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Program to filter out</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only the even items from</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a list using filter() and</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lambda functions</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my_list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5</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4</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6</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8</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11</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3</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12</w:t>
      </w:r>
      <w:r>
        <w:rPr>
          <w:rStyle w:val="pun"/>
          <w:rFonts w:ascii="Consolas" w:hAnsi="Consolas" w:cs="Consolas"/>
          <w:color w:val="000000"/>
          <w:spacing w:val="6"/>
          <w:sz w:val="16"/>
          <w:szCs w:val="16"/>
        </w:rPr>
        <w:t>]</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new_list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list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filter</w:t>
      </w:r>
      <w:r>
        <w:rPr>
          <w:rStyle w:val="pun"/>
          <w:rFonts w:ascii="Consolas" w:hAnsi="Consolas" w:cs="Consolas"/>
          <w:color w:val="000000"/>
          <w:spacing w:val="6"/>
          <w:sz w:val="16"/>
          <w:szCs w:val="16"/>
        </w:rPr>
        <w:t>(</w:t>
      </w:r>
      <w:r>
        <w:rPr>
          <w:rStyle w:val="kwd"/>
          <w:rFonts w:ascii="Consolas" w:hAnsi="Consolas" w:cs="Consolas"/>
          <w:color w:val="00008B"/>
          <w:spacing w:val="6"/>
          <w:sz w:val="16"/>
          <w:szCs w:val="16"/>
        </w:rPr>
        <w:t>lambda</w:t>
      </w:r>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x</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2</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0</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my_list</w:t>
      </w:r>
      <w:r>
        <w:rPr>
          <w:rStyle w:val="pun"/>
          <w:rFonts w:ascii="Consolas" w:hAnsi="Consolas" w:cs="Consolas"/>
          <w:color w:val="000000"/>
          <w:spacing w:val="6"/>
          <w:sz w:val="16"/>
          <w:szCs w:val="16"/>
        </w:rPr>
        <w:t>))</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new_list</w:t>
      </w:r>
      <w:r>
        <w:rPr>
          <w:rStyle w:val="pun"/>
          <w:rFonts w:ascii="Consolas" w:hAnsi="Consolas" w:cs="Consolas"/>
          <w:color w:val="000000"/>
          <w:spacing w:val="6"/>
          <w:sz w:val="16"/>
          <w:szCs w:val="16"/>
        </w:rPr>
        <w:t>)</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Style w:val="Strong"/>
          <w:rFonts w:ascii="Roboto" w:hAnsi="Roboto"/>
          <w:b w:val="0"/>
          <w:bCs w:val="0"/>
          <w:color w:val="000000"/>
          <w:spacing w:val="6"/>
          <w:sz w:val="17"/>
          <w:szCs w:val="17"/>
        </w:rPr>
        <w:t>Output</w:t>
      </w: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r>
        <w:rPr>
          <w:rStyle w:val="HTMLSample"/>
          <w:rFonts w:ascii="Consolas" w:hAnsi="Consolas" w:cs="Consolas"/>
          <w:color w:val="000000"/>
          <w:spacing w:val="6"/>
          <w:sz w:val="17"/>
          <w:szCs w:val="17"/>
        </w:rPr>
        <w:t>[4, 6, 8, 12]</w:t>
      </w:r>
    </w:p>
    <w:p w:rsidR="003F5E90" w:rsidRDefault="003F5E90" w:rsidP="003F5E90">
      <w:pPr>
        <w:pStyle w:val="Heading4"/>
        <w:shd w:val="clear" w:color="auto" w:fill="FFFFFF"/>
        <w:spacing w:before="360" w:after="84"/>
        <w:rPr>
          <w:rFonts w:ascii="Roboto" w:hAnsi="Roboto"/>
          <w:b w:val="0"/>
          <w:bCs w:val="0"/>
          <w:color w:val="000000"/>
          <w:spacing w:val="6"/>
          <w:sz w:val="30"/>
          <w:szCs w:val="30"/>
        </w:rPr>
      </w:pPr>
      <w:r>
        <w:rPr>
          <w:rFonts w:ascii="Roboto" w:hAnsi="Roboto"/>
          <w:b w:val="0"/>
          <w:bCs w:val="0"/>
          <w:color w:val="000000"/>
          <w:spacing w:val="6"/>
          <w:sz w:val="30"/>
          <w:szCs w:val="30"/>
        </w:rPr>
        <w:t>Example use with map()</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The</w:t>
      </w:r>
      <w:r>
        <w:rPr>
          <w:rStyle w:val="apple-converted-space"/>
          <w:rFonts w:ascii="Roboto" w:hAnsi="Roboto"/>
          <w:color w:val="000000"/>
          <w:spacing w:val="6"/>
          <w:sz w:val="17"/>
          <w:szCs w:val="17"/>
        </w:rPr>
        <w:t> </w:t>
      </w:r>
      <w:r>
        <w:rPr>
          <w:rStyle w:val="HTMLCode"/>
          <w:rFonts w:ascii="Roboto" w:hAnsi="Roboto"/>
          <w:color w:val="000000"/>
          <w:spacing w:val="6"/>
          <w:sz w:val="16"/>
          <w:szCs w:val="16"/>
        </w:rPr>
        <w:t>map()</w:t>
      </w:r>
      <w:r>
        <w:rPr>
          <w:rStyle w:val="apple-converted-space"/>
          <w:rFonts w:ascii="Roboto" w:hAnsi="Roboto"/>
          <w:color w:val="000000"/>
          <w:spacing w:val="6"/>
          <w:sz w:val="17"/>
          <w:szCs w:val="17"/>
        </w:rPr>
        <w:t> </w:t>
      </w:r>
      <w:r>
        <w:rPr>
          <w:rFonts w:ascii="Roboto" w:hAnsi="Roboto"/>
          <w:color w:val="000000"/>
          <w:spacing w:val="6"/>
          <w:sz w:val="17"/>
          <w:szCs w:val="17"/>
        </w:rPr>
        <w:t>function in Python takes in a function and a list. The function is called with all the items in the list and a new list is returned which contains items returned by that function for each item.</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Fonts w:ascii="Roboto" w:hAnsi="Roboto"/>
          <w:color w:val="000000"/>
          <w:spacing w:val="6"/>
          <w:sz w:val="17"/>
          <w:szCs w:val="17"/>
        </w:rPr>
        <w:t>Here is an example use of</w:t>
      </w:r>
      <w:r>
        <w:rPr>
          <w:rStyle w:val="apple-converted-space"/>
          <w:rFonts w:ascii="Roboto" w:hAnsi="Roboto"/>
          <w:color w:val="000000"/>
          <w:spacing w:val="6"/>
          <w:sz w:val="17"/>
          <w:szCs w:val="17"/>
        </w:rPr>
        <w:t> </w:t>
      </w:r>
      <w:r>
        <w:rPr>
          <w:rStyle w:val="HTMLCode"/>
          <w:rFonts w:ascii="Roboto" w:hAnsi="Roboto"/>
          <w:color w:val="000000"/>
          <w:spacing w:val="6"/>
          <w:sz w:val="16"/>
          <w:szCs w:val="16"/>
        </w:rPr>
        <w:t>map()</w:t>
      </w:r>
      <w:r>
        <w:rPr>
          <w:rStyle w:val="apple-converted-space"/>
          <w:rFonts w:ascii="Roboto" w:hAnsi="Roboto"/>
          <w:color w:val="000000"/>
          <w:spacing w:val="6"/>
          <w:sz w:val="17"/>
          <w:szCs w:val="17"/>
        </w:rPr>
        <w:t> </w:t>
      </w:r>
      <w:r>
        <w:rPr>
          <w:rFonts w:ascii="Roboto" w:hAnsi="Roboto"/>
          <w:color w:val="000000"/>
          <w:spacing w:val="6"/>
          <w:sz w:val="17"/>
          <w:szCs w:val="17"/>
        </w:rPr>
        <w:t>function to double all the items in a list.</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Program to double each</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item in a list using map() and</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com"/>
          <w:rFonts w:ascii="Consolas" w:hAnsi="Consolas" w:cs="Consolas"/>
          <w:color w:val="808080"/>
          <w:spacing w:val="6"/>
          <w:sz w:val="16"/>
          <w:szCs w:val="16"/>
        </w:rPr>
        <w:t># lambda functions</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my_list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lit"/>
          <w:rFonts w:ascii="Consolas" w:hAnsi="Consolas" w:cs="Consolas"/>
          <w:color w:val="800000"/>
          <w:spacing w:val="6"/>
          <w:sz w:val="16"/>
          <w:szCs w:val="16"/>
        </w:rPr>
        <w:t>1</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5</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4</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6</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8</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11</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3</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12</w:t>
      </w:r>
      <w:r>
        <w:rPr>
          <w:rStyle w:val="pun"/>
          <w:rFonts w:ascii="Consolas" w:hAnsi="Consolas" w:cs="Consolas"/>
          <w:color w:val="000000"/>
          <w:spacing w:val="6"/>
          <w:sz w:val="16"/>
          <w:szCs w:val="16"/>
        </w:rPr>
        <w:t>]</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Style w:val="pln"/>
          <w:rFonts w:ascii="Consolas" w:hAnsi="Consolas" w:cs="Consolas"/>
          <w:color w:val="000000"/>
          <w:spacing w:val="6"/>
          <w:sz w:val="16"/>
          <w:szCs w:val="16"/>
        </w:rPr>
      </w:pPr>
      <w:r>
        <w:rPr>
          <w:rStyle w:val="pln"/>
          <w:rFonts w:ascii="Consolas" w:hAnsi="Consolas" w:cs="Consolas"/>
          <w:color w:val="000000"/>
          <w:spacing w:val="6"/>
          <w:sz w:val="16"/>
          <w:szCs w:val="16"/>
        </w:rPr>
        <w:t xml:space="preserve">new_list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list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map</w:t>
      </w:r>
      <w:r>
        <w:rPr>
          <w:rStyle w:val="pun"/>
          <w:rFonts w:ascii="Consolas" w:hAnsi="Consolas" w:cs="Consolas"/>
          <w:color w:val="000000"/>
          <w:spacing w:val="6"/>
          <w:sz w:val="16"/>
          <w:szCs w:val="16"/>
        </w:rPr>
        <w:t>(</w:t>
      </w:r>
      <w:r>
        <w:rPr>
          <w:rStyle w:val="kwd"/>
          <w:rFonts w:ascii="Consolas" w:hAnsi="Consolas" w:cs="Consolas"/>
          <w:color w:val="00008B"/>
          <w:spacing w:val="6"/>
          <w:sz w:val="16"/>
          <w:szCs w:val="16"/>
        </w:rPr>
        <w:t>lambda</w:t>
      </w:r>
      <w:r>
        <w:rPr>
          <w:rStyle w:val="pln"/>
          <w:rFonts w:ascii="Consolas" w:hAnsi="Consolas" w:cs="Consolas"/>
          <w:color w:val="000000"/>
          <w:spacing w:val="6"/>
          <w:sz w:val="16"/>
          <w:szCs w:val="16"/>
        </w:rPr>
        <w:t xml:space="preserve"> x</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x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w:t>
      </w:r>
      <w:r>
        <w:rPr>
          <w:rStyle w:val="lit"/>
          <w:rFonts w:ascii="Consolas" w:hAnsi="Consolas" w:cs="Consolas"/>
          <w:color w:val="800000"/>
          <w:spacing w:val="6"/>
          <w:sz w:val="16"/>
          <w:szCs w:val="16"/>
        </w:rPr>
        <w:t>2</w:t>
      </w:r>
      <w:r>
        <w:rPr>
          <w:rStyle w:val="pln"/>
          <w:rFonts w:ascii="Consolas" w:hAnsi="Consolas" w:cs="Consolas"/>
          <w:color w:val="000000"/>
          <w:spacing w:val="6"/>
          <w:sz w:val="16"/>
          <w:szCs w:val="16"/>
        </w:rPr>
        <w:t xml:space="preserve"> </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 xml:space="preserve"> my_list</w:t>
      </w:r>
      <w:r>
        <w:rPr>
          <w:rStyle w:val="pun"/>
          <w:rFonts w:ascii="Consolas" w:hAnsi="Consolas" w:cs="Consolas"/>
          <w:color w:val="000000"/>
          <w:spacing w:val="6"/>
          <w:sz w:val="16"/>
          <w:szCs w:val="16"/>
        </w:rPr>
        <w:t>))</w:t>
      </w:r>
    </w:p>
    <w:p w:rsidR="003F5E90" w:rsidRDefault="003F5E90" w:rsidP="003F5E90">
      <w:pPr>
        <w:pStyle w:val="HTMLPreformatted"/>
        <w:pBdr>
          <w:top w:val="single" w:sz="4" w:space="3" w:color="EAEAEC"/>
          <w:left w:val="single" w:sz="4" w:space="3" w:color="EAEAEC"/>
          <w:bottom w:val="single" w:sz="4" w:space="3" w:color="EAEAEC"/>
          <w:right w:val="single" w:sz="4" w:space="3" w:color="EAEAEC"/>
        </w:pBdr>
        <w:shd w:val="clear" w:color="auto" w:fill="EEEEEE"/>
        <w:spacing w:after="101" w:line="241" w:lineRule="atLeast"/>
        <w:rPr>
          <w:rFonts w:ascii="Consolas" w:hAnsi="Consolas" w:cs="Consolas"/>
          <w:color w:val="000000"/>
          <w:spacing w:val="6"/>
          <w:sz w:val="17"/>
          <w:szCs w:val="17"/>
        </w:rPr>
      </w:pPr>
      <w:r>
        <w:rPr>
          <w:rStyle w:val="kwd"/>
          <w:rFonts w:ascii="Consolas" w:hAnsi="Consolas" w:cs="Consolas"/>
          <w:color w:val="00008B"/>
          <w:spacing w:val="6"/>
          <w:sz w:val="16"/>
          <w:szCs w:val="16"/>
        </w:rPr>
        <w:t>print</w:t>
      </w:r>
      <w:r>
        <w:rPr>
          <w:rStyle w:val="pun"/>
          <w:rFonts w:ascii="Consolas" w:hAnsi="Consolas" w:cs="Consolas"/>
          <w:color w:val="000000"/>
          <w:spacing w:val="6"/>
          <w:sz w:val="16"/>
          <w:szCs w:val="16"/>
        </w:rPr>
        <w:t>(</w:t>
      </w:r>
      <w:r>
        <w:rPr>
          <w:rStyle w:val="pln"/>
          <w:rFonts w:ascii="Consolas" w:hAnsi="Consolas" w:cs="Consolas"/>
          <w:color w:val="000000"/>
          <w:spacing w:val="6"/>
          <w:sz w:val="16"/>
          <w:szCs w:val="16"/>
        </w:rPr>
        <w:t>new_list</w:t>
      </w:r>
      <w:r>
        <w:rPr>
          <w:rStyle w:val="pun"/>
          <w:rFonts w:ascii="Consolas" w:hAnsi="Consolas" w:cs="Consolas"/>
          <w:color w:val="000000"/>
          <w:spacing w:val="6"/>
          <w:sz w:val="16"/>
          <w:szCs w:val="16"/>
        </w:rPr>
        <w:t>)</w:t>
      </w:r>
    </w:p>
    <w:p w:rsidR="003F5E90" w:rsidRDefault="003F5E90" w:rsidP="003F5E90">
      <w:pPr>
        <w:pStyle w:val="NormalWeb"/>
        <w:shd w:val="clear" w:color="auto" w:fill="FFFFFF"/>
        <w:spacing w:after="360" w:afterAutospacing="0"/>
        <w:rPr>
          <w:rFonts w:ascii="Roboto" w:hAnsi="Roboto"/>
          <w:color w:val="000000"/>
          <w:spacing w:val="6"/>
          <w:sz w:val="17"/>
          <w:szCs w:val="17"/>
        </w:rPr>
      </w:pPr>
      <w:r>
        <w:rPr>
          <w:rStyle w:val="Strong"/>
          <w:rFonts w:ascii="Roboto" w:hAnsi="Roboto"/>
          <w:b w:val="0"/>
          <w:bCs w:val="0"/>
          <w:color w:val="000000"/>
          <w:spacing w:val="6"/>
          <w:sz w:val="17"/>
          <w:szCs w:val="17"/>
        </w:rPr>
        <w:t>Output</w:t>
      </w: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Style w:val="HTMLSample"/>
          <w:rFonts w:ascii="Consolas" w:hAnsi="Consolas" w:cs="Consolas"/>
          <w:color w:val="000000"/>
          <w:spacing w:val="6"/>
          <w:sz w:val="17"/>
          <w:szCs w:val="17"/>
        </w:rPr>
      </w:pPr>
    </w:p>
    <w:p w:rsidR="003F5E90" w:rsidRDefault="003F5E90" w:rsidP="003F5E90">
      <w:pPr>
        <w:pStyle w:val="HTMLPreformatted"/>
        <w:pBdr>
          <w:top w:val="single" w:sz="4" w:space="8" w:color="EAEAEC"/>
          <w:left w:val="single" w:sz="4" w:space="9" w:color="EAEAEC"/>
          <w:bottom w:val="single" w:sz="4" w:space="8" w:color="EAEAEC"/>
          <w:right w:val="single" w:sz="4" w:space="9" w:color="EAEAEC"/>
        </w:pBdr>
        <w:shd w:val="clear" w:color="auto" w:fill="F6F6F6"/>
        <w:spacing w:after="360" w:line="241" w:lineRule="atLeast"/>
        <w:rPr>
          <w:rFonts w:ascii="Consolas" w:hAnsi="Consolas" w:cs="Consolas"/>
          <w:color w:val="000000"/>
          <w:spacing w:val="6"/>
          <w:sz w:val="17"/>
          <w:szCs w:val="17"/>
        </w:rPr>
      </w:pPr>
      <w:r>
        <w:rPr>
          <w:rStyle w:val="HTMLSample"/>
          <w:rFonts w:ascii="Consolas" w:hAnsi="Consolas" w:cs="Consolas"/>
          <w:color w:val="000000"/>
          <w:spacing w:val="6"/>
          <w:sz w:val="17"/>
          <w:szCs w:val="17"/>
        </w:rPr>
        <w:t>[2, 10, 8, 12, 16, 22, 6, 24]</w:t>
      </w:r>
    </w:p>
    <w:p w:rsidR="006108FB" w:rsidRDefault="006108FB"/>
    <w:sectPr w:rsidR="006108FB" w:rsidSect="000341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4E0D"/>
    <w:multiLevelType w:val="multilevel"/>
    <w:tmpl w:val="420A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8B5987"/>
    <w:multiLevelType w:val="multilevel"/>
    <w:tmpl w:val="8D34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132BB6"/>
    <w:multiLevelType w:val="multilevel"/>
    <w:tmpl w:val="310A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D11BBC"/>
    <w:multiLevelType w:val="multilevel"/>
    <w:tmpl w:val="A088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E73395"/>
    <w:rsid w:val="00034112"/>
    <w:rsid w:val="001D0B2E"/>
    <w:rsid w:val="002F1760"/>
    <w:rsid w:val="003F5E90"/>
    <w:rsid w:val="00531D1F"/>
    <w:rsid w:val="00560A1F"/>
    <w:rsid w:val="005A1D03"/>
    <w:rsid w:val="00606CD0"/>
    <w:rsid w:val="006108FB"/>
    <w:rsid w:val="00665719"/>
    <w:rsid w:val="00BB7401"/>
    <w:rsid w:val="00CE7D3C"/>
    <w:rsid w:val="00E01C5C"/>
    <w:rsid w:val="00E7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112"/>
  </w:style>
  <w:style w:type="paragraph" w:styleId="Heading1">
    <w:name w:val="heading 1"/>
    <w:basedOn w:val="Normal"/>
    <w:next w:val="Normal"/>
    <w:link w:val="Heading1Char"/>
    <w:uiPriority w:val="9"/>
    <w:qFormat/>
    <w:rsid w:val="002F17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733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33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5E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3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339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7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395"/>
    <w:rPr>
      <w:rFonts w:ascii="Courier New" w:eastAsia="Times New Roman" w:hAnsi="Courier New" w:cs="Courier New"/>
      <w:sz w:val="20"/>
      <w:szCs w:val="20"/>
    </w:rPr>
  </w:style>
  <w:style w:type="paragraph" w:styleId="NormalWeb">
    <w:name w:val="Normal (Web)"/>
    <w:basedOn w:val="Normal"/>
    <w:uiPriority w:val="99"/>
    <w:semiHidden/>
    <w:unhideWhenUsed/>
    <w:rsid w:val="00E73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3395"/>
  </w:style>
  <w:style w:type="character" w:styleId="HTMLCode">
    <w:name w:val="HTML Code"/>
    <w:basedOn w:val="DefaultParagraphFont"/>
    <w:uiPriority w:val="99"/>
    <w:semiHidden/>
    <w:unhideWhenUsed/>
    <w:rsid w:val="00E733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3395"/>
    <w:rPr>
      <w:color w:val="0000FF"/>
      <w:u w:val="single"/>
    </w:rPr>
  </w:style>
  <w:style w:type="character" w:customStyle="1" w:styleId="pln">
    <w:name w:val="pln"/>
    <w:basedOn w:val="DefaultParagraphFont"/>
    <w:rsid w:val="00E73395"/>
  </w:style>
  <w:style w:type="character" w:customStyle="1" w:styleId="kwd">
    <w:name w:val="kwd"/>
    <w:basedOn w:val="DefaultParagraphFont"/>
    <w:rsid w:val="00E73395"/>
  </w:style>
  <w:style w:type="character" w:customStyle="1" w:styleId="pun">
    <w:name w:val="pun"/>
    <w:basedOn w:val="DefaultParagraphFont"/>
    <w:rsid w:val="00E73395"/>
  </w:style>
  <w:style w:type="character" w:customStyle="1" w:styleId="str">
    <w:name w:val="str"/>
    <w:basedOn w:val="DefaultParagraphFont"/>
    <w:rsid w:val="00E73395"/>
  </w:style>
  <w:style w:type="character" w:styleId="HTMLSample">
    <w:name w:val="HTML Sample"/>
    <w:basedOn w:val="DefaultParagraphFont"/>
    <w:uiPriority w:val="99"/>
    <w:semiHidden/>
    <w:unhideWhenUsed/>
    <w:rsid w:val="00E73395"/>
    <w:rPr>
      <w:rFonts w:ascii="Courier New" w:eastAsia="Times New Roman" w:hAnsi="Courier New" w:cs="Courier New"/>
    </w:rPr>
  </w:style>
  <w:style w:type="character" w:customStyle="1" w:styleId="typ">
    <w:name w:val="typ"/>
    <w:basedOn w:val="DefaultParagraphFont"/>
    <w:rsid w:val="00E73395"/>
  </w:style>
  <w:style w:type="character" w:customStyle="1" w:styleId="lit">
    <w:name w:val="lit"/>
    <w:basedOn w:val="DefaultParagraphFont"/>
    <w:rsid w:val="00E73395"/>
  </w:style>
  <w:style w:type="character" w:customStyle="1" w:styleId="com">
    <w:name w:val="com"/>
    <w:basedOn w:val="DefaultParagraphFont"/>
    <w:rsid w:val="00606CD0"/>
  </w:style>
  <w:style w:type="character" w:styleId="HTMLVariable">
    <w:name w:val="HTML Variable"/>
    <w:basedOn w:val="DefaultParagraphFont"/>
    <w:uiPriority w:val="99"/>
    <w:semiHidden/>
    <w:unhideWhenUsed/>
    <w:rsid w:val="00560A1F"/>
    <w:rPr>
      <w:i/>
      <w:iCs/>
    </w:rPr>
  </w:style>
  <w:style w:type="character" w:customStyle="1" w:styleId="Heading1Char">
    <w:name w:val="Heading 1 Char"/>
    <w:basedOn w:val="DefaultParagraphFont"/>
    <w:link w:val="Heading1"/>
    <w:uiPriority w:val="9"/>
    <w:rsid w:val="002F1760"/>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2F1760"/>
    <w:rPr>
      <w:b/>
      <w:bCs/>
    </w:rPr>
  </w:style>
  <w:style w:type="character" w:customStyle="1" w:styleId="Heading4Char">
    <w:name w:val="Heading 4 Char"/>
    <w:basedOn w:val="DefaultParagraphFont"/>
    <w:link w:val="Heading4"/>
    <w:uiPriority w:val="9"/>
    <w:semiHidden/>
    <w:rsid w:val="003F5E9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0708898">
      <w:bodyDiv w:val="1"/>
      <w:marLeft w:val="0"/>
      <w:marRight w:val="0"/>
      <w:marTop w:val="0"/>
      <w:marBottom w:val="0"/>
      <w:divBdr>
        <w:top w:val="none" w:sz="0" w:space="0" w:color="auto"/>
        <w:left w:val="none" w:sz="0" w:space="0" w:color="auto"/>
        <w:bottom w:val="none" w:sz="0" w:space="0" w:color="auto"/>
        <w:right w:val="none" w:sz="0" w:space="0" w:color="auto"/>
      </w:divBdr>
    </w:div>
    <w:div w:id="287780825">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
    <w:div w:id="832380521">
      <w:bodyDiv w:val="1"/>
      <w:marLeft w:val="0"/>
      <w:marRight w:val="0"/>
      <w:marTop w:val="0"/>
      <w:marBottom w:val="0"/>
      <w:divBdr>
        <w:top w:val="none" w:sz="0" w:space="0" w:color="auto"/>
        <w:left w:val="none" w:sz="0" w:space="0" w:color="auto"/>
        <w:bottom w:val="none" w:sz="0" w:space="0" w:color="auto"/>
        <w:right w:val="none" w:sz="0" w:space="0" w:color="auto"/>
      </w:divBdr>
    </w:div>
    <w:div w:id="1387609513">
      <w:bodyDiv w:val="1"/>
      <w:marLeft w:val="0"/>
      <w:marRight w:val="0"/>
      <w:marTop w:val="0"/>
      <w:marBottom w:val="0"/>
      <w:divBdr>
        <w:top w:val="none" w:sz="0" w:space="0" w:color="auto"/>
        <w:left w:val="none" w:sz="0" w:space="0" w:color="auto"/>
        <w:bottom w:val="none" w:sz="0" w:space="0" w:color="auto"/>
        <w:right w:val="none" w:sz="0" w:space="0" w:color="auto"/>
      </w:divBdr>
    </w:div>
    <w:div w:id="1477599356">
      <w:bodyDiv w:val="1"/>
      <w:marLeft w:val="0"/>
      <w:marRight w:val="0"/>
      <w:marTop w:val="0"/>
      <w:marBottom w:val="0"/>
      <w:divBdr>
        <w:top w:val="none" w:sz="0" w:space="0" w:color="auto"/>
        <w:left w:val="none" w:sz="0" w:space="0" w:color="auto"/>
        <w:bottom w:val="none" w:sz="0" w:space="0" w:color="auto"/>
        <w:right w:val="none" w:sz="0" w:space="0" w:color="auto"/>
      </w:divBdr>
      <w:divsChild>
        <w:div w:id="1228492327">
          <w:marLeft w:val="0"/>
          <w:marRight w:val="0"/>
          <w:marTop w:val="0"/>
          <w:marBottom w:val="0"/>
          <w:divBdr>
            <w:top w:val="none" w:sz="0" w:space="0" w:color="auto"/>
            <w:left w:val="none" w:sz="0" w:space="0" w:color="auto"/>
            <w:bottom w:val="none" w:sz="0" w:space="0" w:color="auto"/>
            <w:right w:val="none" w:sz="0" w:space="0" w:color="auto"/>
          </w:divBdr>
          <w:divsChild>
            <w:div w:id="1242251988">
              <w:marLeft w:val="0"/>
              <w:marRight w:val="0"/>
              <w:marTop w:val="0"/>
              <w:marBottom w:val="0"/>
              <w:divBdr>
                <w:top w:val="none" w:sz="0" w:space="0" w:color="auto"/>
                <w:left w:val="none" w:sz="0" w:space="0" w:color="auto"/>
                <w:bottom w:val="none" w:sz="0" w:space="0" w:color="auto"/>
                <w:right w:val="none" w:sz="0" w:space="0" w:color="auto"/>
              </w:divBdr>
              <w:divsChild>
                <w:div w:id="1295597598">
                  <w:marLeft w:val="0"/>
                  <w:marRight w:val="0"/>
                  <w:marTop w:val="0"/>
                  <w:marBottom w:val="0"/>
                  <w:divBdr>
                    <w:top w:val="none" w:sz="0" w:space="0" w:color="auto"/>
                    <w:left w:val="none" w:sz="0" w:space="0" w:color="auto"/>
                    <w:bottom w:val="none" w:sz="0" w:space="0" w:color="auto"/>
                    <w:right w:val="none" w:sz="0" w:space="0" w:color="auto"/>
                  </w:divBdr>
                  <w:divsChild>
                    <w:div w:id="266696924">
                      <w:marLeft w:val="0"/>
                      <w:marRight w:val="0"/>
                      <w:marTop w:val="0"/>
                      <w:marBottom w:val="0"/>
                      <w:divBdr>
                        <w:top w:val="none" w:sz="0" w:space="0" w:color="auto"/>
                        <w:left w:val="none" w:sz="0" w:space="0" w:color="auto"/>
                        <w:bottom w:val="none" w:sz="0" w:space="0" w:color="auto"/>
                        <w:right w:val="none" w:sz="0" w:space="0" w:color="auto"/>
                      </w:divBdr>
                      <w:divsChild>
                        <w:div w:id="731391976">
                          <w:marLeft w:val="0"/>
                          <w:marRight w:val="0"/>
                          <w:marTop w:val="0"/>
                          <w:marBottom w:val="0"/>
                          <w:divBdr>
                            <w:top w:val="none" w:sz="0" w:space="0" w:color="auto"/>
                            <w:left w:val="none" w:sz="0" w:space="0" w:color="auto"/>
                            <w:bottom w:val="none" w:sz="0" w:space="0" w:color="auto"/>
                            <w:right w:val="none" w:sz="0" w:space="0" w:color="auto"/>
                          </w:divBdr>
                          <w:divsChild>
                            <w:div w:id="1962879270">
                              <w:marLeft w:val="0"/>
                              <w:marRight w:val="0"/>
                              <w:marTop w:val="0"/>
                              <w:marBottom w:val="0"/>
                              <w:divBdr>
                                <w:top w:val="none" w:sz="0" w:space="0" w:color="auto"/>
                                <w:left w:val="none" w:sz="0" w:space="0" w:color="auto"/>
                                <w:bottom w:val="none" w:sz="0" w:space="0" w:color="auto"/>
                                <w:right w:val="none" w:sz="0" w:space="0" w:color="auto"/>
                              </w:divBdr>
                              <w:divsChild>
                                <w:div w:id="279649845">
                                  <w:marLeft w:val="0"/>
                                  <w:marRight w:val="0"/>
                                  <w:marTop w:val="0"/>
                                  <w:marBottom w:val="0"/>
                                  <w:divBdr>
                                    <w:top w:val="none" w:sz="0" w:space="0" w:color="auto"/>
                                    <w:left w:val="none" w:sz="0" w:space="0" w:color="auto"/>
                                    <w:bottom w:val="none" w:sz="0" w:space="0" w:color="auto"/>
                                    <w:right w:val="none" w:sz="0" w:space="0" w:color="auto"/>
                                  </w:divBdr>
                                  <w:divsChild>
                                    <w:div w:id="1973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10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iz.com/python-programming/function" TargetMode="External"/><Relationship Id="rId5" Type="http://schemas.openxmlformats.org/officeDocument/2006/relationships/hyperlink" Target="http://www.programiz.com/python-programming/keywords-identif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2237</Words>
  <Characters>12754</Characters>
  <Application>Microsoft Office Word</Application>
  <DocSecurity>0</DocSecurity>
  <Lines>106</Lines>
  <Paragraphs>29</Paragraphs>
  <ScaleCrop>false</ScaleCrop>
  <Company/>
  <LinksUpToDate>false</LinksUpToDate>
  <CharactersWithSpaces>14962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12</cp:revision>
  <dcterms:created xsi:type="dcterms:W3CDTF">2016-03-24T11:01:00Z</dcterms:created>
  <dcterms:modified xsi:type="dcterms:W3CDTF">2016-03-25T00:24:00Z</dcterms:modified>
</cp:coreProperties>
</file>